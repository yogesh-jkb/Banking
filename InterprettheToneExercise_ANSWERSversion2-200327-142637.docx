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06FFB" w14:textId="36F0304B" w:rsidR="00A5491B" w:rsidRDefault="00D36F81" w:rsidP="00B65EDE">
      <w:pPr>
        <w:spacing w:after="240" w:line="276" w:lineRule="auto"/>
        <w:rPr>
          <w:rFonts w:ascii="Open Sans Light" w:hAnsi="Open Sans Light" w:cs="Open Sans Light"/>
          <w:color w:val="132E57" w:themeColor="background2"/>
          <w:sz w:val="36"/>
          <w:szCs w:val="36"/>
          <w:lang w:val="en-CA"/>
        </w:rPr>
      </w:pPr>
      <w:r>
        <w:rPr>
          <w:rFonts w:ascii="Open Sans Light" w:hAnsi="Open Sans Light" w:cs="Open Sans Light"/>
          <w:color w:val="132E57" w:themeColor="background2"/>
          <w:sz w:val="36"/>
          <w:szCs w:val="36"/>
          <w:lang w:val="en-CA"/>
        </w:rPr>
        <w:t>Interpret the Tone- FOMC Statements</w:t>
      </w:r>
      <w:r w:rsidR="006838C1">
        <w:rPr>
          <w:rFonts w:ascii="Open Sans Light" w:hAnsi="Open Sans Light" w:cs="Open Sans Light"/>
          <w:color w:val="132E57" w:themeColor="background2"/>
          <w:sz w:val="36"/>
          <w:szCs w:val="36"/>
          <w:lang w:val="en-CA"/>
        </w:rPr>
        <w:t xml:space="preserve"> Answer Key</w:t>
      </w:r>
    </w:p>
    <w:p w14:paraId="078B9C4F" w14:textId="77777777" w:rsidR="006838C1" w:rsidRPr="00BE2F5C" w:rsidRDefault="006838C1" w:rsidP="006838C1">
      <w:pPr>
        <w:pStyle w:val="ListParagraph"/>
        <w:numPr>
          <w:ilvl w:val="0"/>
          <w:numId w:val="3"/>
        </w:numPr>
        <w:spacing w:after="240" w:line="276" w:lineRule="auto"/>
        <w:rPr>
          <w:rFonts w:ascii="Open Sans" w:hAnsi="Open Sans" w:cs="Open Sans"/>
          <w:b/>
          <w:bCs/>
          <w:lang w:val="en-CA"/>
        </w:rPr>
      </w:pPr>
      <w:r w:rsidRPr="00BE2F5C">
        <w:rPr>
          <w:rFonts w:ascii="Open Sans" w:hAnsi="Open Sans" w:cs="Open Sans"/>
          <w:b/>
          <w:bCs/>
          <w:lang w:val="en-CA"/>
        </w:rPr>
        <w:t xml:space="preserve">What differences </w:t>
      </w:r>
      <w:r w:rsidRPr="00BE2F5C">
        <w:rPr>
          <w:rFonts w:ascii="Open Sans" w:hAnsi="Open Sans" w:cs="Open Sans"/>
          <w:b/>
          <w:bCs/>
        </w:rPr>
        <w:t>do you notice between the June and July 2019 FOMC Statements?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528"/>
      </w:tblGrid>
      <w:tr w:rsidR="00D36F81" w14:paraId="34FF50D2" w14:textId="77777777" w:rsidTr="008B1C4D">
        <w:tc>
          <w:tcPr>
            <w:tcW w:w="5240" w:type="dxa"/>
          </w:tcPr>
          <w:p w14:paraId="24CE3439" w14:textId="77777777" w:rsidR="00D36F81" w:rsidRDefault="00D36F81" w:rsidP="00D36F81">
            <w:pPr>
              <w:spacing w:after="240" w:line="276" w:lineRule="auto"/>
              <w:rPr>
                <w:rFonts w:ascii="Open Sans" w:hAnsi="Open Sans" w:cs="Open Sans"/>
                <w:lang w:val="en-CA"/>
              </w:rPr>
            </w:pPr>
            <w:r>
              <w:rPr>
                <w:rFonts w:ascii="Open Sans" w:hAnsi="Open Sans" w:cs="Open Sans"/>
                <w:lang w:val="en-CA"/>
              </w:rPr>
              <w:t>June 19, 2019</w:t>
            </w:r>
          </w:p>
          <w:p w14:paraId="0AF3D917"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lang w:val="en-CA"/>
              </w:rPr>
              <w:t xml:space="preserve">Information received since the </w:t>
            </w:r>
            <w:r w:rsidRPr="00D36F81">
              <w:rPr>
                <w:rFonts w:ascii="Open Sans" w:hAnsi="Open Sans" w:cs="Open Sans"/>
                <w:sz w:val="16"/>
                <w:szCs w:val="16"/>
              </w:rPr>
              <w:t xml:space="preserve">Federal Open Market Committee met in </w:t>
            </w:r>
            <w:r w:rsidRPr="00D35B48">
              <w:rPr>
                <w:rFonts w:ascii="Open Sans" w:hAnsi="Open Sans" w:cs="Open Sans"/>
                <w:sz w:val="16"/>
                <w:szCs w:val="16"/>
                <w:highlight w:val="yellow"/>
              </w:rPr>
              <w:t>May</w:t>
            </w:r>
            <w:r w:rsidRPr="00D36F81">
              <w:rPr>
                <w:rFonts w:ascii="Open Sans" w:hAnsi="Open Sans" w:cs="Open Sans"/>
                <w:sz w:val="16"/>
                <w:szCs w:val="16"/>
              </w:rPr>
              <w:t xml:space="preserve"> indicates that the labor market remains strong and that economic activity </w:t>
            </w:r>
            <w:r w:rsidRPr="00D35B48">
              <w:rPr>
                <w:rFonts w:ascii="Open Sans" w:hAnsi="Open Sans" w:cs="Open Sans"/>
                <w:sz w:val="16"/>
                <w:szCs w:val="16"/>
                <w:highlight w:val="yellow"/>
              </w:rPr>
              <w:t>is</w:t>
            </w:r>
            <w:r w:rsidRPr="00D36F81">
              <w:rPr>
                <w:rFonts w:ascii="Open Sans" w:hAnsi="Open Sans" w:cs="Open Sans"/>
                <w:sz w:val="16"/>
                <w:szCs w:val="16"/>
              </w:rPr>
              <w:t xml:space="preserve"> rising at a moderate rate. Job gains have been solid, on average, in recent months, and the unemployment rate has remained low. Although growth of household spending </w:t>
            </w:r>
            <w:r w:rsidRPr="00D35B48">
              <w:rPr>
                <w:rFonts w:ascii="Open Sans" w:hAnsi="Open Sans" w:cs="Open Sans"/>
                <w:sz w:val="16"/>
                <w:szCs w:val="16"/>
                <w:highlight w:val="yellow"/>
              </w:rPr>
              <w:t>appears to have</w:t>
            </w:r>
            <w:r w:rsidRPr="00D36F81">
              <w:rPr>
                <w:rFonts w:ascii="Open Sans" w:hAnsi="Open Sans" w:cs="Open Sans"/>
                <w:sz w:val="16"/>
                <w:szCs w:val="16"/>
              </w:rPr>
              <w:t xml:space="preserve"> picked up from earlier in the year, </w:t>
            </w:r>
            <w:r w:rsidRPr="00D35B48">
              <w:rPr>
                <w:rFonts w:ascii="Open Sans" w:hAnsi="Open Sans" w:cs="Open Sans"/>
                <w:sz w:val="16"/>
                <w:szCs w:val="16"/>
                <w:highlight w:val="yellow"/>
              </w:rPr>
              <w:t>indicators</w:t>
            </w:r>
            <w:r w:rsidRPr="00D36F81">
              <w:rPr>
                <w:rFonts w:ascii="Open Sans" w:hAnsi="Open Sans" w:cs="Open Sans"/>
                <w:sz w:val="16"/>
                <w:szCs w:val="16"/>
              </w:rPr>
              <w:t xml:space="preserve"> of business fixed investment </w:t>
            </w:r>
            <w:r w:rsidRPr="00D35B48">
              <w:rPr>
                <w:rFonts w:ascii="Open Sans" w:hAnsi="Open Sans" w:cs="Open Sans"/>
                <w:sz w:val="16"/>
                <w:szCs w:val="16"/>
                <w:highlight w:val="yellow"/>
              </w:rPr>
              <w:t>have</w:t>
            </w:r>
            <w:r w:rsidRPr="00D36F81">
              <w:rPr>
                <w:rFonts w:ascii="Open Sans" w:hAnsi="Open Sans" w:cs="Open Sans"/>
                <w:sz w:val="16"/>
                <w:szCs w:val="16"/>
              </w:rPr>
              <w:t xml:space="preserve"> been soft. On a 12-month basis, overall inflation and inflation for items other than food and energy are running below 2 percent. Market-based measures of inflation compensation </w:t>
            </w:r>
            <w:r w:rsidRPr="00D35B48">
              <w:rPr>
                <w:rFonts w:ascii="Open Sans" w:hAnsi="Open Sans" w:cs="Open Sans"/>
                <w:sz w:val="16"/>
                <w:szCs w:val="16"/>
                <w:highlight w:val="yellow"/>
              </w:rPr>
              <w:t>have declined</w:t>
            </w:r>
            <w:r w:rsidRPr="00D36F81">
              <w:rPr>
                <w:rFonts w:ascii="Open Sans" w:hAnsi="Open Sans" w:cs="Open Sans"/>
                <w:sz w:val="16"/>
                <w:szCs w:val="16"/>
              </w:rPr>
              <w:t xml:space="preserve">; survey-based measures of longer-term inflation expectations are little changed. </w:t>
            </w:r>
          </w:p>
          <w:p w14:paraId="47DBF224" w14:textId="77777777" w:rsidR="00D36F81" w:rsidRPr="00D36F81" w:rsidRDefault="00D36F81" w:rsidP="00D36F81">
            <w:pPr>
              <w:pStyle w:val="Default"/>
              <w:rPr>
                <w:rFonts w:ascii="Open Sans" w:hAnsi="Open Sans" w:cs="Open Sans"/>
                <w:sz w:val="16"/>
                <w:szCs w:val="16"/>
              </w:rPr>
            </w:pPr>
          </w:p>
          <w:p w14:paraId="5BE51E0D"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rPr>
              <w:t xml:space="preserve">Consistent with its statutory mandate, the Committee seeks to foster maximum employment and price stability. In </w:t>
            </w:r>
            <w:r w:rsidRPr="00D35B48">
              <w:rPr>
                <w:rFonts w:ascii="Open Sans" w:hAnsi="Open Sans" w:cs="Open Sans"/>
                <w:sz w:val="16"/>
                <w:szCs w:val="16"/>
                <w:highlight w:val="yellow"/>
              </w:rPr>
              <w:t>support</w:t>
            </w:r>
            <w:r w:rsidRPr="00D36F81">
              <w:rPr>
                <w:rFonts w:ascii="Open Sans" w:hAnsi="Open Sans" w:cs="Open Sans"/>
                <w:sz w:val="16"/>
                <w:szCs w:val="16"/>
              </w:rPr>
              <w:t xml:space="preserve"> of </w:t>
            </w:r>
            <w:r w:rsidRPr="00D35B48">
              <w:rPr>
                <w:rFonts w:ascii="Open Sans" w:hAnsi="Open Sans" w:cs="Open Sans"/>
                <w:sz w:val="16"/>
                <w:szCs w:val="16"/>
                <w:highlight w:val="yellow"/>
              </w:rPr>
              <w:t>these goals</w:t>
            </w:r>
            <w:r w:rsidRPr="00D36F81">
              <w:rPr>
                <w:rFonts w:ascii="Open Sans" w:hAnsi="Open Sans" w:cs="Open Sans"/>
                <w:sz w:val="16"/>
                <w:szCs w:val="16"/>
              </w:rPr>
              <w:t xml:space="preserve">, the Committee decided to </w:t>
            </w:r>
            <w:r w:rsidRPr="00D35B48">
              <w:rPr>
                <w:rFonts w:ascii="Open Sans" w:hAnsi="Open Sans" w:cs="Open Sans"/>
                <w:sz w:val="16"/>
                <w:szCs w:val="16"/>
                <w:highlight w:val="yellow"/>
              </w:rPr>
              <w:t>maintain</w:t>
            </w:r>
            <w:r w:rsidRPr="00D36F81">
              <w:rPr>
                <w:rFonts w:ascii="Open Sans" w:hAnsi="Open Sans" w:cs="Open Sans"/>
                <w:sz w:val="16"/>
                <w:szCs w:val="16"/>
              </w:rPr>
              <w:t xml:space="preserve"> the target range for the federal funds rate </w:t>
            </w:r>
            <w:r w:rsidRPr="00D35B48">
              <w:rPr>
                <w:rFonts w:ascii="Open Sans" w:hAnsi="Open Sans" w:cs="Open Sans"/>
                <w:sz w:val="16"/>
                <w:szCs w:val="16"/>
                <w:highlight w:val="yellow"/>
              </w:rPr>
              <w:t>at 2-1/4 to 2-1/2</w:t>
            </w:r>
            <w:r w:rsidRPr="00D36F81">
              <w:rPr>
                <w:rFonts w:ascii="Open Sans" w:hAnsi="Open Sans" w:cs="Open Sans"/>
                <w:sz w:val="16"/>
                <w:szCs w:val="16"/>
              </w:rPr>
              <w:t xml:space="preserve"> percent. </w:t>
            </w:r>
            <w:r w:rsidRPr="009A4F80">
              <w:rPr>
                <w:rFonts w:ascii="Open Sans" w:hAnsi="Open Sans" w:cs="Open Sans"/>
                <w:sz w:val="16"/>
                <w:szCs w:val="16"/>
                <w:highlight w:val="yellow"/>
              </w:rPr>
              <w:t>The Committee continues to</w:t>
            </w:r>
            <w:r w:rsidRPr="00D36F81">
              <w:rPr>
                <w:rFonts w:ascii="Open Sans" w:hAnsi="Open Sans" w:cs="Open Sans"/>
                <w:sz w:val="16"/>
                <w:szCs w:val="16"/>
              </w:rPr>
              <w:t xml:space="preserve"> view sustained expansion of economic activity, strong labor market conditions, and inflation near the Committee’s symmetric 2 percent objective </w:t>
            </w:r>
            <w:r w:rsidRPr="009A4F80">
              <w:rPr>
                <w:rFonts w:ascii="Open Sans" w:hAnsi="Open Sans" w:cs="Open Sans"/>
                <w:sz w:val="16"/>
                <w:szCs w:val="16"/>
                <w:highlight w:val="yellow"/>
              </w:rPr>
              <w:t>as</w:t>
            </w:r>
            <w:r w:rsidRPr="00D36F81">
              <w:rPr>
                <w:rFonts w:ascii="Open Sans" w:hAnsi="Open Sans" w:cs="Open Sans"/>
                <w:sz w:val="16"/>
                <w:szCs w:val="16"/>
              </w:rPr>
              <w:t xml:space="preserve"> the most likely outcomes, but uncertainties about this outlook </w:t>
            </w:r>
            <w:r w:rsidRPr="009A4F80">
              <w:rPr>
                <w:rFonts w:ascii="Open Sans" w:hAnsi="Open Sans" w:cs="Open Sans"/>
                <w:sz w:val="16"/>
                <w:szCs w:val="16"/>
                <w:highlight w:val="yellow"/>
              </w:rPr>
              <w:t>have increased. In light of these uncertainties and muted inflation pressures</w:t>
            </w:r>
            <w:r w:rsidRPr="00D36F81">
              <w:rPr>
                <w:rFonts w:ascii="Open Sans" w:hAnsi="Open Sans" w:cs="Open Sans"/>
                <w:sz w:val="16"/>
                <w:szCs w:val="16"/>
              </w:rPr>
              <w:t xml:space="preserve">, the Committee will </w:t>
            </w:r>
            <w:r w:rsidRPr="009A4F80">
              <w:rPr>
                <w:rFonts w:ascii="Open Sans" w:hAnsi="Open Sans" w:cs="Open Sans"/>
                <w:sz w:val="16"/>
                <w:szCs w:val="16"/>
                <w:highlight w:val="yellow"/>
              </w:rPr>
              <w:t>closely</w:t>
            </w:r>
            <w:r w:rsidRPr="00D36F81">
              <w:rPr>
                <w:rFonts w:ascii="Open Sans" w:hAnsi="Open Sans" w:cs="Open Sans"/>
                <w:sz w:val="16"/>
                <w:szCs w:val="16"/>
              </w:rPr>
              <w:t xml:space="preserve"> monitor the implications of incoming information for the economic outlook and will act as appropriate to sustain the expansion, with a strong labor market and inflation near its symmetric 2 percent objective. </w:t>
            </w:r>
          </w:p>
          <w:p w14:paraId="7FBEC3CB" w14:textId="77777777" w:rsidR="00D36F81" w:rsidRPr="00D36F81" w:rsidRDefault="00D36F81" w:rsidP="00D36F81">
            <w:pPr>
              <w:pStyle w:val="Default"/>
              <w:rPr>
                <w:rFonts w:ascii="Open Sans" w:hAnsi="Open Sans" w:cs="Open Sans"/>
                <w:sz w:val="16"/>
                <w:szCs w:val="16"/>
              </w:rPr>
            </w:pPr>
          </w:p>
          <w:p w14:paraId="546A323D"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rPr>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091632CB" w14:textId="77777777" w:rsidR="00D36F81" w:rsidRPr="00D36F81" w:rsidRDefault="00D36F81" w:rsidP="00D36F81">
            <w:pPr>
              <w:pStyle w:val="Default"/>
              <w:rPr>
                <w:rFonts w:ascii="Open Sans" w:hAnsi="Open Sans" w:cs="Open Sans"/>
                <w:sz w:val="16"/>
                <w:szCs w:val="16"/>
              </w:rPr>
            </w:pPr>
          </w:p>
          <w:p w14:paraId="33A7470D" w14:textId="77777777" w:rsidR="00D36F81" w:rsidRPr="00D36F81" w:rsidRDefault="00D36F81" w:rsidP="00D36F81">
            <w:pPr>
              <w:spacing w:after="240" w:line="276" w:lineRule="auto"/>
              <w:rPr>
                <w:rFonts w:ascii="Open Sans" w:hAnsi="Open Sans" w:cs="Open Sans"/>
                <w:sz w:val="16"/>
                <w:szCs w:val="16"/>
              </w:rPr>
            </w:pPr>
            <w:r w:rsidRPr="00D36F81">
              <w:rPr>
                <w:rFonts w:ascii="Open Sans" w:hAnsi="Open Sans" w:cs="Open Sans"/>
                <w:sz w:val="16"/>
                <w:szCs w:val="16"/>
              </w:rPr>
              <w:t xml:space="preserve">Voting for the monetary policy action were Jerome H. Powell, Chair; John C. Williams, Vice Chair; Michelle W. Bowman; Lael Brainard; Richard H. </w:t>
            </w:r>
            <w:proofErr w:type="spellStart"/>
            <w:r w:rsidRPr="00D36F81">
              <w:rPr>
                <w:rFonts w:ascii="Open Sans" w:hAnsi="Open Sans" w:cs="Open Sans"/>
                <w:sz w:val="16"/>
                <w:szCs w:val="16"/>
              </w:rPr>
              <w:t>Clarida</w:t>
            </w:r>
            <w:proofErr w:type="spellEnd"/>
            <w:r w:rsidRPr="00D36F81">
              <w:rPr>
                <w:rFonts w:ascii="Open Sans" w:hAnsi="Open Sans" w:cs="Open Sans"/>
                <w:sz w:val="16"/>
                <w:szCs w:val="16"/>
              </w:rPr>
              <w:t xml:space="preserve">; Charles L. Evans; </w:t>
            </w:r>
            <w:r w:rsidRPr="009A4F80">
              <w:rPr>
                <w:rFonts w:ascii="Open Sans" w:hAnsi="Open Sans" w:cs="Open Sans"/>
                <w:sz w:val="16"/>
                <w:szCs w:val="16"/>
                <w:highlight w:val="yellow"/>
              </w:rPr>
              <w:t>Esther L. George</w:t>
            </w:r>
            <w:r w:rsidRPr="00D36F81">
              <w:rPr>
                <w:rFonts w:ascii="Open Sans" w:hAnsi="Open Sans" w:cs="Open Sans"/>
                <w:sz w:val="16"/>
                <w:szCs w:val="16"/>
              </w:rPr>
              <w:t xml:space="preserve">; Randal K. Quarles; and </w:t>
            </w:r>
            <w:r w:rsidRPr="009A4F80">
              <w:rPr>
                <w:rFonts w:ascii="Open Sans" w:hAnsi="Open Sans" w:cs="Open Sans"/>
                <w:sz w:val="16"/>
                <w:szCs w:val="16"/>
                <w:highlight w:val="yellow"/>
              </w:rPr>
              <w:t>Eric S. Rosengren</w:t>
            </w:r>
            <w:r w:rsidRPr="00D36F81">
              <w:rPr>
                <w:rFonts w:ascii="Open Sans" w:hAnsi="Open Sans" w:cs="Open Sans"/>
                <w:sz w:val="16"/>
                <w:szCs w:val="16"/>
              </w:rPr>
              <w:t xml:space="preserve">. Voting against the action </w:t>
            </w:r>
            <w:r w:rsidRPr="009A4F80">
              <w:rPr>
                <w:rFonts w:ascii="Open Sans" w:hAnsi="Open Sans" w:cs="Open Sans"/>
                <w:sz w:val="16"/>
                <w:szCs w:val="16"/>
                <w:highlight w:val="yellow"/>
              </w:rPr>
              <w:t>was James Bullard</w:t>
            </w:r>
            <w:r w:rsidRPr="00D36F81">
              <w:rPr>
                <w:rFonts w:ascii="Open Sans" w:hAnsi="Open Sans" w:cs="Open Sans"/>
                <w:sz w:val="16"/>
                <w:szCs w:val="16"/>
              </w:rPr>
              <w:t xml:space="preserve">, who preferred at this meeting to </w:t>
            </w:r>
            <w:r w:rsidRPr="009A4F80">
              <w:rPr>
                <w:rFonts w:ascii="Open Sans" w:hAnsi="Open Sans" w:cs="Open Sans"/>
                <w:sz w:val="16"/>
                <w:szCs w:val="16"/>
                <w:highlight w:val="yellow"/>
              </w:rPr>
              <w:t>lower</w:t>
            </w:r>
            <w:r w:rsidRPr="00D36F81">
              <w:rPr>
                <w:rFonts w:ascii="Open Sans" w:hAnsi="Open Sans" w:cs="Open Sans"/>
                <w:sz w:val="16"/>
                <w:szCs w:val="16"/>
              </w:rPr>
              <w:t xml:space="preserve"> the target range for the federal funds rate </w:t>
            </w:r>
            <w:r w:rsidRPr="009A4F80">
              <w:rPr>
                <w:rFonts w:ascii="Open Sans" w:hAnsi="Open Sans" w:cs="Open Sans"/>
                <w:sz w:val="16"/>
                <w:szCs w:val="16"/>
                <w:highlight w:val="yellow"/>
              </w:rPr>
              <w:t>by 25 basis points</w:t>
            </w:r>
            <w:r w:rsidRPr="00D36F81">
              <w:rPr>
                <w:rFonts w:ascii="Open Sans" w:hAnsi="Open Sans" w:cs="Open Sans"/>
                <w:sz w:val="16"/>
                <w:szCs w:val="16"/>
              </w:rPr>
              <w:t>.</w:t>
            </w:r>
          </w:p>
          <w:p w14:paraId="6DEE65FD" w14:textId="335D8521" w:rsidR="00D36F81" w:rsidRDefault="00D36F81" w:rsidP="00D36F81">
            <w:pPr>
              <w:spacing w:after="240" w:line="276" w:lineRule="auto"/>
              <w:rPr>
                <w:rFonts w:ascii="Open Sans" w:hAnsi="Open Sans" w:cs="Open Sans"/>
                <w:lang w:val="en-CA"/>
              </w:rPr>
            </w:pPr>
          </w:p>
        </w:tc>
        <w:tc>
          <w:tcPr>
            <w:tcW w:w="5528" w:type="dxa"/>
          </w:tcPr>
          <w:p w14:paraId="2FFC1BD6" w14:textId="77777777" w:rsidR="00D36F81" w:rsidRPr="00D36F81" w:rsidRDefault="00D36F81" w:rsidP="00D36F81">
            <w:pPr>
              <w:spacing w:after="240" w:line="276" w:lineRule="auto"/>
              <w:rPr>
                <w:rFonts w:ascii="Open Sans" w:hAnsi="Open Sans" w:cs="Open Sans"/>
                <w:lang w:val="en-CA"/>
              </w:rPr>
            </w:pPr>
            <w:r w:rsidRPr="00D36F81">
              <w:rPr>
                <w:rFonts w:ascii="Open Sans" w:hAnsi="Open Sans" w:cs="Open Sans"/>
                <w:lang w:val="en-CA"/>
              </w:rPr>
              <w:t>July 31, 2019</w:t>
            </w:r>
          </w:p>
          <w:p w14:paraId="0B2C35A8"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D36F81">
              <w:rPr>
                <w:rFonts w:ascii="Open Sans" w:hAnsi="Open Sans" w:cs="Open Sans"/>
                <w:sz w:val="16"/>
                <w:szCs w:val="16"/>
                <w:lang w:val="en-CA"/>
              </w:rPr>
              <w:t xml:space="preserve">Information received since </w:t>
            </w:r>
            <w:r w:rsidRPr="002A1DD1">
              <w:rPr>
                <w:rFonts w:ascii="Open Sans" w:eastAsia="Calibri" w:hAnsi="Open Sans" w:cs="Open Sans"/>
                <w:color w:val="000000"/>
                <w:sz w:val="16"/>
                <w:szCs w:val="16"/>
              </w:rPr>
              <w:t xml:space="preserve">the Federal Open Market Committee met in </w:t>
            </w:r>
            <w:r w:rsidRPr="0051038F">
              <w:rPr>
                <w:rFonts w:ascii="Open Sans" w:eastAsia="Calibri" w:hAnsi="Open Sans" w:cs="Open Sans"/>
                <w:color w:val="000000"/>
                <w:sz w:val="16"/>
                <w:szCs w:val="16"/>
                <w:highlight w:val="yellow"/>
              </w:rPr>
              <w:t>June</w:t>
            </w:r>
            <w:r w:rsidRPr="002A1DD1">
              <w:rPr>
                <w:rFonts w:ascii="Open Sans" w:eastAsia="Calibri" w:hAnsi="Open Sans" w:cs="Open Sans"/>
                <w:color w:val="000000"/>
                <w:sz w:val="16"/>
                <w:szCs w:val="16"/>
              </w:rPr>
              <w:t xml:space="preserve"> indicates that the labor market remains strong and that economic activity </w:t>
            </w:r>
            <w:r w:rsidRPr="0051038F">
              <w:rPr>
                <w:rFonts w:ascii="Open Sans" w:eastAsia="Calibri" w:hAnsi="Open Sans" w:cs="Open Sans"/>
                <w:color w:val="000000"/>
                <w:sz w:val="16"/>
                <w:szCs w:val="16"/>
                <w:highlight w:val="yellow"/>
              </w:rPr>
              <w:t>has been</w:t>
            </w:r>
            <w:r w:rsidRPr="002A1DD1">
              <w:rPr>
                <w:rFonts w:ascii="Open Sans" w:eastAsia="Calibri" w:hAnsi="Open Sans" w:cs="Open Sans"/>
                <w:color w:val="000000"/>
                <w:sz w:val="16"/>
                <w:szCs w:val="16"/>
              </w:rPr>
              <w:t xml:space="preserve"> rising at a moderate rate. Job gains have been solid, on average, in recent months, and the unemployment rate has remained low. Although growth of household spending </w:t>
            </w:r>
            <w:r w:rsidRPr="0051038F">
              <w:rPr>
                <w:rFonts w:ascii="Open Sans" w:eastAsia="Calibri" w:hAnsi="Open Sans" w:cs="Open Sans"/>
                <w:color w:val="000000"/>
                <w:sz w:val="16"/>
                <w:szCs w:val="16"/>
                <w:highlight w:val="yellow"/>
              </w:rPr>
              <w:t>has</w:t>
            </w:r>
            <w:r w:rsidRPr="002A1DD1">
              <w:rPr>
                <w:rFonts w:ascii="Open Sans" w:eastAsia="Calibri" w:hAnsi="Open Sans" w:cs="Open Sans"/>
                <w:color w:val="000000"/>
                <w:sz w:val="16"/>
                <w:szCs w:val="16"/>
              </w:rPr>
              <w:t xml:space="preserve"> picked up from earlier in the year, </w:t>
            </w:r>
            <w:r w:rsidRPr="0051038F">
              <w:rPr>
                <w:rFonts w:ascii="Open Sans" w:eastAsia="Calibri" w:hAnsi="Open Sans" w:cs="Open Sans"/>
                <w:color w:val="000000"/>
                <w:sz w:val="16"/>
                <w:szCs w:val="16"/>
                <w:highlight w:val="yellow"/>
              </w:rPr>
              <w:t>growth</w:t>
            </w:r>
            <w:r w:rsidRPr="002A1DD1">
              <w:rPr>
                <w:rFonts w:ascii="Open Sans" w:eastAsia="Calibri" w:hAnsi="Open Sans" w:cs="Open Sans"/>
                <w:color w:val="000000"/>
                <w:sz w:val="16"/>
                <w:szCs w:val="16"/>
              </w:rPr>
              <w:t xml:space="preserve"> of business fixed investment </w:t>
            </w:r>
            <w:r w:rsidRPr="0051038F">
              <w:rPr>
                <w:rFonts w:ascii="Open Sans" w:eastAsia="Calibri" w:hAnsi="Open Sans" w:cs="Open Sans"/>
                <w:color w:val="000000"/>
                <w:sz w:val="16"/>
                <w:szCs w:val="16"/>
                <w:highlight w:val="yellow"/>
              </w:rPr>
              <w:t>has</w:t>
            </w:r>
            <w:r w:rsidRPr="002A1DD1">
              <w:rPr>
                <w:rFonts w:ascii="Open Sans" w:eastAsia="Calibri" w:hAnsi="Open Sans" w:cs="Open Sans"/>
                <w:color w:val="000000"/>
                <w:sz w:val="16"/>
                <w:szCs w:val="16"/>
              </w:rPr>
              <w:t xml:space="preserve"> been soft. On a 12-month basis, overall inflation and inflation for items other than food and energy are running below 2 percent. Market-based measures of inflation compensation </w:t>
            </w:r>
            <w:r w:rsidRPr="0051038F">
              <w:rPr>
                <w:rFonts w:ascii="Open Sans" w:eastAsia="Calibri" w:hAnsi="Open Sans" w:cs="Open Sans"/>
                <w:color w:val="000000"/>
                <w:sz w:val="16"/>
                <w:szCs w:val="16"/>
                <w:highlight w:val="yellow"/>
              </w:rPr>
              <w:t>remain low</w:t>
            </w:r>
            <w:r w:rsidRPr="002A1DD1">
              <w:rPr>
                <w:rFonts w:ascii="Open Sans" w:eastAsia="Calibri" w:hAnsi="Open Sans" w:cs="Open Sans"/>
                <w:color w:val="000000"/>
                <w:sz w:val="16"/>
                <w:szCs w:val="16"/>
              </w:rPr>
              <w:t xml:space="preserve">; survey-based measures of longer-term inflation expectations are little changed. </w:t>
            </w:r>
          </w:p>
          <w:p w14:paraId="3A1324BB"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0B74E457"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2A1DD1">
              <w:rPr>
                <w:rFonts w:ascii="Open Sans" w:eastAsia="Calibri" w:hAnsi="Open Sans" w:cs="Open Sans"/>
                <w:color w:val="000000"/>
                <w:sz w:val="16"/>
                <w:szCs w:val="16"/>
              </w:rPr>
              <w:t xml:space="preserve">Consistent with its statutory mandate, the Committee seeks to foster maximum employment and price stability. In </w:t>
            </w:r>
            <w:r w:rsidRPr="0051038F">
              <w:rPr>
                <w:rFonts w:ascii="Open Sans" w:eastAsia="Calibri" w:hAnsi="Open Sans" w:cs="Open Sans"/>
                <w:color w:val="000000"/>
                <w:sz w:val="16"/>
                <w:szCs w:val="16"/>
                <w:highlight w:val="yellow"/>
              </w:rPr>
              <w:t>light</w:t>
            </w:r>
            <w:r w:rsidRPr="002A1DD1">
              <w:rPr>
                <w:rFonts w:ascii="Open Sans" w:eastAsia="Calibri" w:hAnsi="Open Sans" w:cs="Open Sans"/>
                <w:color w:val="000000"/>
                <w:sz w:val="16"/>
                <w:szCs w:val="16"/>
              </w:rPr>
              <w:t xml:space="preserve"> of </w:t>
            </w:r>
            <w:r w:rsidRPr="0051038F">
              <w:rPr>
                <w:rFonts w:ascii="Open Sans" w:eastAsia="Calibri" w:hAnsi="Open Sans" w:cs="Open Sans"/>
                <w:color w:val="000000"/>
                <w:sz w:val="16"/>
                <w:szCs w:val="16"/>
                <w:highlight w:val="yellow"/>
              </w:rPr>
              <w:t>the implications of global developments for the economic outlook as well as muted inflation pressures</w:t>
            </w:r>
            <w:r w:rsidRPr="002A1DD1">
              <w:rPr>
                <w:rFonts w:ascii="Open Sans" w:eastAsia="Calibri" w:hAnsi="Open Sans" w:cs="Open Sans"/>
                <w:color w:val="000000"/>
                <w:sz w:val="16"/>
                <w:szCs w:val="16"/>
              </w:rPr>
              <w:t xml:space="preserve">, the Committee decided to </w:t>
            </w:r>
            <w:r w:rsidRPr="0051038F">
              <w:rPr>
                <w:rFonts w:ascii="Open Sans" w:eastAsia="Calibri" w:hAnsi="Open Sans" w:cs="Open Sans"/>
                <w:color w:val="000000"/>
                <w:sz w:val="16"/>
                <w:szCs w:val="16"/>
                <w:highlight w:val="yellow"/>
              </w:rPr>
              <w:t>lower</w:t>
            </w:r>
            <w:r w:rsidRPr="002A1DD1">
              <w:rPr>
                <w:rFonts w:ascii="Open Sans" w:eastAsia="Calibri" w:hAnsi="Open Sans" w:cs="Open Sans"/>
                <w:color w:val="000000"/>
                <w:sz w:val="16"/>
                <w:szCs w:val="16"/>
              </w:rPr>
              <w:t xml:space="preserve"> the target range for the federal funds rate </w:t>
            </w:r>
            <w:r w:rsidRPr="0051038F">
              <w:rPr>
                <w:rFonts w:ascii="Open Sans" w:eastAsia="Calibri" w:hAnsi="Open Sans" w:cs="Open Sans"/>
                <w:color w:val="000000"/>
                <w:sz w:val="16"/>
                <w:szCs w:val="16"/>
                <w:highlight w:val="yellow"/>
              </w:rPr>
              <w:t>to 2 to 2-1/4</w:t>
            </w:r>
            <w:r w:rsidRPr="002A1DD1">
              <w:rPr>
                <w:rFonts w:ascii="Open Sans" w:eastAsia="Calibri" w:hAnsi="Open Sans" w:cs="Open Sans"/>
                <w:color w:val="000000"/>
                <w:sz w:val="16"/>
                <w:szCs w:val="16"/>
              </w:rPr>
              <w:t xml:space="preserve"> percent. </w:t>
            </w:r>
            <w:r w:rsidRPr="0051038F">
              <w:rPr>
                <w:rFonts w:ascii="Open Sans" w:eastAsia="Calibri" w:hAnsi="Open Sans" w:cs="Open Sans"/>
                <w:color w:val="000000"/>
                <w:sz w:val="16"/>
                <w:szCs w:val="16"/>
                <w:highlight w:val="yellow"/>
              </w:rPr>
              <w:t>This action supports the Committee’s</w:t>
            </w:r>
            <w:r w:rsidRPr="002A1DD1">
              <w:rPr>
                <w:rFonts w:ascii="Open Sans" w:eastAsia="Calibri" w:hAnsi="Open Sans" w:cs="Open Sans"/>
                <w:color w:val="000000"/>
                <w:sz w:val="16"/>
                <w:szCs w:val="16"/>
              </w:rPr>
              <w:t xml:space="preserve"> view </w:t>
            </w:r>
            <w:r w:rsidRPr="0051038F">
              <w:rPr>
                <w:rFonts w:ascii="Open Sans" w:eastAsia="Calibri" w:hAnsi="Open Sans" w:cs="Open Sans"/>
                <w:color w:val="000000"/>
                <w:sz w:val="16"/>
                <w:szCs w:val="16"/>
                <w:highlight w:val="yellow"/>
              </w:rPr>
              <w:t>that</w:t>
            </w:r>
            <w:r w:rsidRPr="002A1DD1">
              <w:rPr>
                <w:rFonts w:ascii="Open Sans" w:eastAsia="Calibri" w:hAnsi="Open Sans" w:cs="Open Sans"/>
                <w:color w:val="000000"/>
                <w:sz w:val="16"/>
                <w:szCs w:val="16"/>
              </w:rPr>
              <w:t xml:space="preserve"> sustained expansion of economic activity, strong labor market conditions, and inflation near the Committee’s symmetric 2 percent objective </w:t>
            </w:r>
            <w:r w:rsidRPr="0051038F">
              <w:rPr>
                <w:rFonts w:ascii="Open Sans" w:eastAsia="Calibri" w:hAnsi="Open Sans" w:cs="Open Sans"/>
                <w:color w:val="000000"/>
                <w:sz w:val="16"/>
                <w:szCs w:val="16"/>
                <w:highlight w:val="yellow"/>
              </w:rPr>
              <w:t>are</w:t>
            </w:r>
            <w:r w:rsidRPr="002A1DD1">
              <w:rPr>
                <w:rFonts w:ascii="Open Sans" w:eastAsia="Calibri" w:hAnsi="Open Sans" w:cs="Open Sans"/>
                <w:color w:val="000000"/>
                <w:sz w:val="16"/>
                <w:szCs w:val="16"/>
              </w:rPr>
              <w:t xml:space="preserve"> the most likely outcomes, but uncertainties about this outlook </w:t>
            </w:r>
            <w:r w:rsidRPr="0051038F">
              <w:rPr>
                <w:rFonts w:ascii="Open Sans" w:eastAsia="Calibri" w:hAnsi="Open Sans" w:cs="Open Sans"/>
                <w:color w:val="000000"/>
                <w:sz w:val="16"/>
                <w:szCs w:val="16"/>
                <w:highlight w:val="yellow"/>
              </w:rPr>
              <w:t>remain. As</w:t>
            </w:r>
            <w:r w:rsidRPr="002A1DD1">
              <w:rPr>
                <w:rFonts w:ascii="Open Sans" w:eastAsia="Calibri" w:hAnsi="Open Sans" w:cs="Open Sans"/>
                <w:color w:val="000000"/>
                <w:sz w:val="16"/>
                <w:szCs w:val="16"/>
              </w:rPr>
              <w:t xml:space="preserve"> the Committee </w:t>
            </w:r>
            <w:r w:rsidRPr="0051038F">
              <w:rPr>
                <w:rFonts w:ascii="Open Sans" w:eastAsia="Calibri" w:hAnsi="Open Sans" w:cs="Open Sans"/>
                <w:color w:val="000000"/>
                <w:sz w:val="16"/>
                <w:szCs w:val="16"/>
                <w:highlight w:val="yellow"/>
              </w:rPr>
              <w:t>contemplates the future path of the target range for the federal funds rate, it</w:t>
            </w:r>
            <w:r w:rsidRPr="002A1DD1">
              <w:rPr>
                <w:rFonts w:ascii="Open Sans" w:eastAsia="Calibri" w:hAnsi="Open Sans" w:cs="Open Sans"/>
                <w:color w:val="000000"/>
                <w:sz w:val="16"/>
                <w:szCs w:val="16"/>
              </w:rPr>
              <w:t xml:space="preserve"> will </w:t>
            </w:r>
            <w:r w:rsidRPr="0051038F">
              <w:rPr>
                <w:rFonts w:ascii="Open Sans" w:eastAsia="Calibri" w:hAnsi="Open Sans" w:cs="Open Sans"/>
                <w:color w:val="000000"/>
                <w:sz w:val="16"/>
                <w:szCs w:val="16"/>
                <w:highlight w:val="yellow"/>
              </w:rPr>
              <w:t>continue to</w:t>
            </w:r>
            <w:r w:rsidRPr="002A1DD1">
              <w:rPr>
                <w:rFonts w:ascii="Open Sans" w:eastAsia="Calibri" w:hAnsi="Open Sans" w:cs="Open Sans"/>
                <w:color w:val="000000"/>
                <w:sz w:val="16"/>
                <w:szCs w:val="16"/>
              </w:rPr>
              <w:t xml:space="preserve"> monitor the implications of incoming information for the economic outlook and will act as appropriate to sustain the expansion, with a strong labor market and inflation near its symmetric 2 percent objective. </w:t>
            </w:r>
          </w:p>
          <w:p w14:paraId="1E689F3F"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2EB1EBDC"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2A1DD1">
              <w:rPr>
                <w:rFonts w:ascii="Open Sans" w:eastAsia="Calibri" w:hAnsi="Open Sans" w:cs="Open Sans"/>
                <w:color w:val="000000"/>
                <w:sz w:val="16"/>
                <w:szCs w:val="16"/>
              </w:rPr>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7AB224B2"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1AC9D737" w14:textId="77777777" w:rsidR="00D36F81" w:rsidRPr="00D36F81" w:rsidRDefault="00D36F81" w:rsidP="00D36F81">
            <w:pPr>
              <w:spacing w:after="240" w:line="276" w:lineRule="auto"/>
              <w:rPr>
                <w:rFonts w:ascii="Open Sans" w:hAnsi="Open Sans" w:cs="Open Sans"/>
                <w:sz w:val="16"/>
                <w:szCs w:val="16"/>
              </w:rPr>
            </w:pPr>
            <w:r w:rsidRPr="0051038F">
              <w:rPr>
                <w:rFonts w:ascii="Open Sans" w:eastAsia="Calibri" w:hAnsi="Open Sans" w:cs="Open Sans"/>
                <w:color w:val="000000"/>
                <w:sz w:val="16"/>
                <w:szCs w:val="16"/>
                <w:highlight w:val="yellow"/>
              </w:rPr>
              <w:t>The Committee will conclude the reduction of its aggregate securities holdings in the System Open Market Account in August, two months earlier than previously indicated.</w:t>
            </w:r>
            <w:r w:rsidRPr="00D36F81">
              <w:rPr>
                <w:rFonts w:ascii="Open Sans" w:hAnsi="Open Sans" w:cs="Open Sans"/>
                <w:sz w:val="16"/>
                <w:szCs w:val="16"/>
              </w:rPr>
              <w:t xml:space="preserve"> </w:t>
            </w:r>
          </w:p>
          <w:p w14:paraId="6DCB8D79" w14:textId="12607DE1" w:rsidR="00D36F81" w:rsidRPr="00D36F81" w:rsidRDefault="00D36F81" w:rsidP="00D36F81">
            <w:pPr>
              <w:spacing w:after="240" w:line="276" w:lineRule="auto"/>
              <w:rPr>
                <w:rFonts w:ascii="Open Sans" w:hAnsi="Open Sans" w:cs="Open Sans"/>
                <w:sz w:val="16"/>
                <w:szCs w:val="16"/>
                <w:lang w:val="en-CA"/>
              </w:rPr>
            </w:pPr>
            <w:r w:rsidRPr="002A1DD1">
              <w:rPr>
                <w:rFonts w:ascii="Open Sans" w:hAnsi="Open Sans" w:cs="Open Sans"/>
                <w:sz w:val="16"/>
                <w:szCs w:val="16"/>
              </w:rPr>
              <w:t xml:space="preserve">Voting for the monetary policy action were Jerome H. Powell, Chair; John C. Williams, Vice Chair; Michelle W. Bowman; Lael Brainard; </w:t>
            </w:r>
            <w:r w:rsidRPr="0051038F">
              <w:rPr>
                <w:rFonts w:ascii="Open Sans" w:hAnsi="Open Sans" w:cs="Open Sans"/>
                <w:sz w:val="16"/>
                <w:szCs w:val="16"/>
                <w:highlight w:val="yellow"/>
              </w:rPr>
              <w:t>James Bullard</w:t>
            </w:r>
            <w:r w:rsidRPr="002A1DD1">
              <w:rPr>
                <w:rFonts w:ascii="Open Sans" w:hAnsi="Open Sans" w:cs="Open Sans"/>
                <w:sz w:val="16"/>
                <w:szCs w:val="16"/>
              </w:rPr>
              <w:t xml:space="preserve">; Richard H. </w:t>
            </w:r>
            <w:proofErr w:type="spellStart"/>
            <w:r w:rsidRPr="002A1DD1">
              <w:rPr>
                <w:rFonts w:ascii="Open Sans" w:hAnsi="Open Sans" w:cs="Open Sans"/>
                <w:sz w:val="16"/>
                <w:szCs w:val="16"/>
              </w:rPr>
              <w:t>Clarida</w:t>
            </w:r>
            <w:proofErr w:type="spellEnd"/>
            <w:r w:rsidRPr="002A1DD1">
              <w:rPr>
                <w:rFonts w:ascii="Open Sans" w:hAnsi="Open Sans" w:cs="Open Sans"/>
                <w:sz w:val="16"/>
                <w:szCs w:val="16"/>
              </w:rPr>
              <w:t xml:space="preserve">; Charles L. Evans; </w:t>
            </w:r>
            <w:r w:rsidRPr="0051038F">
              <w:rPr>
                <w:rFonts w:ascii="Open Sans" w:hAnsi="Open Sans" w:cs="Open Sans"/>
                <w:sz w:val="16"/>
                <w:szCs w:val="16"/>
                <w:highlight w:val="yellow"/>
              </w:rPr>
              <w:t>and Randal K. Quarles. Voting against the action were</w:t>
            </w:r>
            <w:r w:rsidRPr="002A1DD1">
              <w:rPr>
                <w:rFonts w:ascii="Open Sans" w:hAnsi="Open Sans" w:cs="Open Sans"/>
                <w:sz w:val="16"/>
                <w:szCs w:val="16"/>
              </w:rPr>
              <w:t xml:space="preserve"> Esther L. George and Eric S. Rosengren, who preferred at this meeting to </w:t>
            </w:r>
            <w:r w:rsidRPr="0051038F">
              <w:rPr>
                <w:rFonts w:ascii="Open Sans" w:hAnsi="Open Sans" w:cs="Open Sans"/>
                <w:sz w:val="16"/>
                <w:szCs w:val="16"/>
                <w:highlight w:val="yellow"/>
              </w:rPr>
              <w:t>maintain</w:t>
            </w:r>
            <w:r w:rsidRPr="002A1DD1">
              <w:rPr>
                <w:rFonts w:ascii="Open Sans" w:hAnsi="Open Sans" w:cs="Open Sans"/>
                <w:sz w:val="16"/>
                <w:szCs w:val="16"/>
              </w:rPr>
              <w:t xml:space="preserve"> the target range for the federal funds rate </w:t>
            </w:r>
            <w:r w:rsidRPr="0051038F">
              <w:rPr>
                <w:rFonts w:ascii="Open Sans" w:hAnsi="Open Sans" w:cs="Open Sans"/>
                <w:sz w:val="16"/>
                <w:szCs w:val="16"/>
                <w:highlight w:val="yellow"/>
              </w:rPr>
              <w:t>at 2-1/4 to 2-1/2</w:t>
            </w:r>
            <w:r w:rsidRPr="002A1DD1">
              <w:rPr>
                <w:rFonts w:ascii="Open Sans" w:hAnsi="Open Sans" w:cs="Open Sans"/>
                <w:sz w:val="16"/>
                <w:szCs w:val="16"/>
              </w:rPr>
              <w:t xml:space="preserve"> percent.</w:t>
            </w:r>
          </w:p>
        </w:tc>
      </w:tr>
    </w:tbl>
    <w:p w14:paraId="4FB9391D" w14:textId="01F6A9F6" w:rsidR="00DB3A1F" w:rsidRDefault="00DB3A1F" w:rsidP="00D36F81">
      <w:pPr>
        <w:spacing w:after="240" w:line="276" w:lineRule="auto"/>
        <w:rPr>
          <w:rFonts w:ascii="Open Sans" w:hAnsi="Open Sans" w:cs="Open Sans"/>
          <w:lang w:val="en-CA"/>
        </w:rPr>
      </w:pPr>
    </w:p>
    <w:p w14:paraId="21A05490" w14:textId="77777777" w:rsidR="007215D6" w:rsidRDefault="007215D6" w:rsidP="004679B3">
      <w:pPr>
        <w:pStyle w:val="ListParagraph"/>
        <w:spacing w:after="240" w:line="276" w:lineRule="auto"/>
        <w:rPr>
          <w:rFonts w:ascii="Open Sans" w:hAnsi="Open Sans" w:cs="Open Sans"/>
          <w:lang w:val="en-CA"/>
        </w:rPr>
      </w:pPr>
    </w:p>
    <w:p w14:paraId="49A22F23" w14:textId="77777777" w:rsidR="007215D6" w:rsidRDefault="007215D6" w:rsidP="004679B3">
      <w:pPr>
        <w:pStyle w:val="ListParagraph"/>
        <w:spacing w:after="240" w:line="276" w:lineRule="auto"/>
        <w:rPr>
          <w:rFonts w:ascii="Open Sans" w:hAnsi="Open Sans" w:cs="Open Sans"/>
          <w:lang w:val="en-CA"/>
        </w:rPr>
      </w:pPr>
    </w:p>
    <w:p w14:paraId="31E2CBED" w14:textId="6E5CC334" w:rsidR="007215D6" w:rsidRPr="00B91CF6" w:rsidRDefault="0039786B" w:rsidP="004679B3">
      <w:pPr>
        <w:pStyle w:val="ListParagraph"/>
        <w:spacing w:after="240" w:line="276" w:lineRule="auto"/>
        <w:rPr>
          <w:rFonts w:ascii="Open Sans" w:hAnsi="Open Sans" w:cs="Open Sans"/>
          <w:lang w:val="en-CA"/>
        </w:rPr>
      </w:pPr>
      <w:r w:rsidRPr="00BE2F5C">
        <w:rPr>
          <w:rFonts w:ascii="Open Sans" w:hAnsi="Open Sans" w:cs="Open Sans"/>
          <w:lang w:val="en-CA"/>
        </w:rPr>
        <w:t xml:space="preserve">Looking at the </w:t>
      </w:r>
      <w:r w:rsidRPr="00B91CF6">
        <w:rPr>
          <w:rFonts w:ascii="Open Sans" w:hAnsi="Open Sans" w:cs="Open Sans"/>
          <w:lang w:val="en-CA"/>
        </w:rPr>
        <w:t xml:space="preserve">first paragraph in both statements, </w:t>
      </w:r>
      <w:r w:rsidR="007215D6" w:rsidRPr="00B91CF6">
        <w:rPr>
          <w:rFonts w:ascii="Open Sans" w:hAnsi="Open Sans" w:cs="Open Sans"/>
          <w:lang w:val="en-CA"/>
        </w:rPr>
        <w:t>the</w:t>
      </w:r>
      <w:r w:rsidRPr="00B91CF6">
        <w:rPr>
          <w:rFonts w:ascii="Open Sans" w:hAnsi="Open Sans" w:cs="Open Sans"/>
          <w:lang w:val="en-CA"/>
        </w:rPr>
        <w:t xml:space="preserve"> July statement is </w:t>
      </w:r>
      <w:r w:rsidR="007215D6" w:rsidRPr="00B91CF6">
        <w:rPr>
          <w:rFonts w:ascii="Open Sans" w:hAnsi="Open Sans" w:cs="Open Sans"/>
          <w:lang w:val="en-CA"/>
        </w:rPr>
        <w:t xml:space="preserve">both </w:t>
      </w:r>
      <w:r w:rsidRPr="00B91CF6">
        <w:rPr>
          <w:rFonts w:ascii="Open Sans" w:hAnsi="Open Sans" w:cs="Open Sans"/>
          <w:lang w:val="en-CA"/>
        </w:rPr>
        <w:t>more definitive and confirms the trends observed in June. The biggest difference</w:t>
      </w:r>
      <w:r w:rsidR="007215D6" w:rsidRPr="00B91CF6">
        <w:rPr>
          <w:rFonts w:ascii="Open Sans" w:hAnsi="Open Sans" w:cs="Open Sans"/>
          <w:lang w:val="en-CA"/>
        </w:rPr>
        <w:t>s are in</w:t>
      </w:r>
      <w:r w:rsidRPr="00B91CF6">
        <w:rPr>
          <w:rFonts w:ascii="Open Sans" w:hAnsi="Open Sans" w:cs="Open Sans"/>
          <w:lang w:val="en-CA"/>
        </w:rPr>
        <w:t xml:space="preserve"> the second paragraph: while the Fed cho</w:t>
      </w:r>
      <w:r w:rsidR="007215D6" w:rsidRPr="00B91CF6">
        <w:rPr>
          <w:rFonts w:ascii="Open Sans" w:hAnsi="Open Sans" w:cs="Open Sans"/>
          <w:lang w:val="en-CA"/>
        </w:rPr>
        <w:t>se</w:t>
      </w:r>
      <w:r w:rsidRPr="00B91CF6">
        <w:rPr>
          <w:rFonts w:ascii="Open Sans" w:hAnsi="Open Sans" w:cs="Open Sans"/>
          <w:lang w:val="en-CA"/>
        </w:rPr>
        <w:t xml:space="preserve"> to maintain the </w:t>
      </w:r>
      <w:r w:rsidR="007215D6" w:rsidRPr="00B91CF6">
        <w:rPr>
          <w:rFonts w:ascii="Open Sans" w:hAnsi="Open Sans" w:cs="Open Sans"/>
          <w:lang w:val="en-CA"/>
        </w:rPr>
        <w:t xml:space="preserve">federal funds </w:t>
      </w:r>
      <w:r w:rsidRPr="00B91CF6">
        <w:rPr>
          <w:rFonts w:ascii="Open Sans" w:hAnsi="Open Sans" w:cs="Open Sans"/>
          <w:lang w:val="en-CA"/>
        </w:rPr>
        <w:t>target</w:t>
      </w:r>
      <w:r w:rsidR="00FE4FD8" w:rsidRPr="00B91CF6">
        <w:rPr>
          <w:rFonts w:ascii="Open Sans" w:hAnsi="Open Sans" w:cs="Open Sans"/>
          <w:lang w:val="en-CA"/>
        </w:rPr>
        <w:t xml:space="preserve"> </w:t>
      </w:r>
      <w:r w:rsidRPr="00B91CF6">
        <w:rPr>
          <w:rFonts w:ascii="Open Sans" w:hAnsi="Open Sans" w:cs="Open Sans"/>
          <w:lang w:val="en-CA"/>
        </w:rPr>
        <w:t xml:space="preserve">in June, they </w:t>
      </w:r>
      <w:r w:rsidR="007215D6" w:rsidRPr="00B91CF6">
        <w:rPr>
          <w:rFonts w:ascii="Open Sans" w:hAnsi="Open Sans" w:cs="Open Sans"/>
          <w:lang w:val="en-CA"/>
        </w:rPr>
        <w:t>took</w:t>
      </w:r>
      <w:r w:rsidRPr="00B91CF6">
        <w:rPr>
          <w:rFonts w:ascii="Open Sans" w:hAnsi="Open Sans" w:cs="Open Sans"/>
          <w:lang w:val="en-CA"/>
        </w:rPr>
        <w:t xml:space="preserve"> a more dovish stance in July by lowering this target. </w:t>
      </w:r>
    </w:p>
    <w:p w14:paraId="34EF097F" w14:textId="77777777" w:rsidR="007215D6" w:rsidRPr="00B91CF6" w:rsidRDefault="007215D6" w:rsidP="004679B3">
      <w:pPr>
        <w:pStyle w:val="ListParagraph"/>
        <w:spacing w:after="240" w:line="276" w:lineRule="auto"/>
        <w:rPr>
          <w:rFonts w:ascii="Open Sans" w:hAnsi="Open Sans" w:cs="Open Sans"/>
          <w:lang w:val="en-CA"/>
        </w:rPr>
      </w:pPr>
    </w:p>
    <w:p w14:paraId="5396E9CB" w14:textId="69078854" w:rsidR="00FE4FD8" w:rsidRPr="004679B3" w:rsidRDefault="007215D6" w:rsidP="004679B3">
      <w:pPr>
        <w:pStyle w:val="ListParagraph"/>
        <w:spacing w:after="240" w:line="276" w:lineRule="auto"/>
        <w:rPr>
          <w:rFonts w:ascii="Open Sans" w:hAnsi="Open Sans" w:cs="Open Sans"/>
          <w:lang w:val="en-CA"/>
        </w:rPr>
      </w:pPr>
      <w:r w:rsidRPr="00B91CF6">
        <w:rPr>
          <w:rFonts w:ascii="Open Sans" w:hAnsi="Open Sans" w:cs="Open Sans"/>
          <w:lang w:val="en-CA"/>
        </w:rPr>
        <w:t>In addition, t</w:t>
      </w:r>
      <w:r w:rsidR="0039786B" w:rsidRPr="00B91CF6">
        <w:rPr>
          <w:rFonts w:ascii="Open Sans" w:hAnsi="Open Sans" w:cs="Open Sans"/>
          <w:lang w:val="en-CA"/>
        </w:rPr>
        <w:t>he June statement seems to express increased uncertainty (especially</w:t>
      </w:r>
      <w:r w:rsidR="0039786B" w:rsidRPr="004679B3">
        <w:rPr>
          <w:rFonts w:ascii="Open Sans" w:hAnsi="Open Sans" w:cs="Open Sans"/>
          <w:lang w:val="en-CA"/>
        </w:rPr>
        <w:t xml:space="preserve"> when it comes to outcomes) </w:t>
      </w:r>
      <w:r w:rsidR="00FE4FD8" w:rsidRPr="004679B3">
        <w:rPr>
          <w:rFonts w:ascii="Open Sans" w:hAnsi="Open Sans" w:cs="Open Sans"/>
          <w:lang w:val="en-CA"/>
        </w:rPr>
        <w:t>compared to July. Both statements conclude that the Fed will continue to monitor incoming information and act accordingly. Lastly, the July statement includes a paragraph on Open Market Operations that is in line with Fed’s decision to lower its target rate, although the decision comes earlier than expected.</w:t>
      </w:r>
    </w:p>
    <w:p w14:paraId="695E799A" w14:textId="77777777" w:rsidR="0039786B" w:rsidRDefault="0039786B" w:rsidP="00D35B48">
      <w:pPr>
        <w:pStyle w:val="ListParagraph"/>
        <w:spacing w:after="240" w:line="276" w:lineRule="auto"/>
        <w:rPr>
          <w:rFonts w:ascii="Open Sans" w:hAnsi="Open Sans" w:cs="Open Sans"/>
          <w:lang w:val="en-CA"/>
        </w:rPr>
      </w:pPr>
    </w:p>
    <w:p w14:paraId="542B0E07" w14:textId="6AD5AF90" w:rsidR="00D36F81" w:rsidRPr="00BE2F5C" w:rsidRDefault="00D36F81" w:rsidP="00D36F81">
      <w:pPr>
        <w:pStyle w:val="ListParagraph"/>
        <w:numPr>
          <w:ilvl w:val="0"/>
          <w:numId w:val="3"/>
        </w:numPr>
        <w:spacing w:after="240" w:line="276" w:lineRule="auto"/>
        <w:rPr>
          <w:rFonts w:ascii="Open Sans" w:hAnsi="Open Sans" w:cs="Open Sans"/>
          <w:b/>
          <w:bCs/>
          <w:lang w:val="en-CA"/>
        </w:rPr>
      </w:pPr>
      <w:r w:rsidRPr="00BE2F5C">
        <w:rPr>
          <w:rFonts w:ascii="Open Sans" w:hAnsi="Open Sans" w:cs="Open Sans"/>
          <w:b/>
          <w:bCs/>
        </w:rPr>
        <w:t>How do you interpret the tone of the July 2019 Statement?</w:t>
      </w:r>
    </w:p>
    <w:p w14:paraId="22BD0D71" w14:textId="47B5597D" w:rsidR="00E26ADD" w:rsidRPr="00BE2F5C" w:rsidRDefault="007215D6" w:rsidP="00E26ADD">
      <w:pPr>
        <w:spacing w:after="240" w:line="276" w:lineRule="auto"/>
        <w:ind w:left="720"/>
        <w:rPr>
          <w:rFonts w:ascii="Open Sans" w:hAnsi="Open Sans" w:cs="Open Sans"/>
          <w:lang w:val="en-CA"/>
        </w:rPr>
      </w:pPr>
      <w:r>
        <w:rPr>
          <w:rFonts w:ascii="Open Sans" w:hAnsi="Open Sans" w:cs="Open Sans"/>
          <w:lang w:val="en-CA"/>
        </w:rPr>
        <w:t>The July 2019 statement present a more explicit view on a possible downturn in the economy driven by global developments as outlined in the second paragraph.</w:t>
      </w:r>
    </w:p>
    <w:p w14:paraId="3B8C2B95" w14:textId="77777777" w:rsidR="00BE2F5C" w:rsidRPr="007F5618" w:rsidRDefault="00BE2F5C" w:rsidP="00BE2F5C">
      <w:pPr>
        <w:pStyle w:val="ListParagraph"/>
        <w:numPr>
          <w:ilvl w:val="0"/>
          <w:numId w:val="3"/>
        </w:numPr>
        <w:spacing w:after="240" w:line="276" w:lineRule="auto"/>
        <w:rPr>
          <w:rFonts w:ascii="Open Sans" w:hAnsi="Open Sans" w:cs="Open Sans"/>
          <w:b/>
          <w:bCs/>
          <w:lang w:val="en-CA"/>
        </w:rPr>
      </w:pPr>
      <w:r w:rsidRPr="007F5618">
        <w:rPr>
          <w:rFonts w:ascii="Open Sans" w:hAnsi="Open Sans" w:cs="Open Sans"/>
          <w:b/>
          <w:bCs/>
        </w:rPr>
        <w:t>What do you think happened in the next meeting (September 2019)?</w:t>
      </w:r>
    </w:p>
    <w:tbl>
      <w:tblPr>
        <w:tblStyle w:val="TableGrid"/>
        <w:tblW w:w="106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61"/>
      </w:tblGrid>
      <w:tr w:rsidR="008B1C4D" w14:paraId="489C84B8" w14:textId="77777777" w:rsidTr="008B1C4D">
        <w:tc>
          <w:tcPr>
            <w:tcW w:w="5387" w:type="dxa"/>
          </w:tcPr>
          <w:p w14:paraId="71DAECB5" w14:textId="77777777" w:rsidR="007F5618" w:rsidRPr="00D36F81" w:rsidRDefault="007F5618" w:rsidP="007F5618">
            <w:pPr>
              <w:spacing w:after="240" w:line="276" w:lineRule="auto"/>
              <w:rPr>
                <w:rFonts w:ascii="Open Sans" w:hAnsi="Open Sans" w:cs="Open Sans"/>
                <w:lang w:val="en-CA"/>
              </w:rPr>
            </w:pPr>
            <w:r w:rsidRPr="00D36F81">
              <w:rPr>
                <w:rFonts w:ascii="Open Sans" w:hAnsi="Open Sans" w:cs="Open Sans"/>
                <w:lang w:val="en-CA"/>
              </w:rPr>
              <w:t>July 31, 2019</w:t>
            </w:r>
          </w:p>
          <w:p w14:paraId="76B7CC71"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r w:rsidRPr="007F5618">
              <w:rPr>
                <w:rFonts w:ascii="Open Sans" w:hAnsi="Open Sans" w:cs="Open Sans"/>
                <w:sz w:val="16"/>
                <w:szCs w:val="16"/>
                <w:lang w:val="en-CA"/>
              </w:rPr>
              <w:t xml:space="preserve">Information received since </w:t>
            </w:r>
            <w:r w:rsidRPr="007F5618">
              <w:rPr>
                <w:rFonts w:ascii="Open Sans" w:eastAsia="Calibri" w:hAnsi="Open Sans" w:cs="Open Sans"/>
                <w:color w:val="000000"/>
                <w:sz w:val="16"/>
                <w:szCs w:val="16"/>
              </w:rPr>
              <w:t xml:space="preserve">the Federal Open Market Committee met in </w:t>
            </w:r>
            <w:r w:rsidRPr="00CC5929">
              <w:rPr>
                <w:rFonts w:ascii="Open Sans" w:eastAsia="Calibri" w:hAnsi="Open Sans" w:cs="Open Sans"/>
                <w:color w:val="000000"/>
                <w:sz w:val="16"/>
                <w:szCs w:val="16"/>
                <w:highlight w:val="yellow"/>
              </w:rPr>
              <w:t>June</w:t>
            </w:r>
            <w:r w:rsidRPr="007F5618">
              <w:rPr>
                <w:rFonts w:ascii="Open Sans" w:eastAsia="Calibri" w:hAnsi="Open Sans" w:cs="Open Sans"/>
                <w:color w:val="000000"/>
                <w:sz w:val="16"/>
                <w:szCs w:val="16"/>
              </w:rPr>
              <w:t xml:space="preserve"> indicates that the labor market remains strong and that economic activity has been rising at a moderate rate. Job gains have been solid, on average, in recent months, and the unemployment rate has remained low. Although </w:t>
            </w:r>
            <w:r w:rsidRPr="00CC5929">
              <w:rPr>
                <w:rFonts w:ascii="Open Sans" w:eastAsia="Calibri" w:hAnsi="Open Sans" w:cs="Open Sans"/>
                <w:color w:val="000000"/>
                <w:sz w:val="16"/>
                <w:szCs w:val="16"/>
                <w:highlight w:val="yellow"/>
              </w:rPr>
              <w:t>growth of</w:t>
            </w:r>
            <w:r w:rsidRPr="007F5618">
              <w:rPr>
                <w:rFonts w:ascii="Open Sans" w:eastAsia="Calibri" w:hAnsi="Open Sans" w:cs="Open Sans"/>
                <w:color w:val="000000"/>
                <w:sz w:val="16"/>
                <w:szCs w:val="16"/>
              </w:rPr>
              <w:t xml:space="preserve"> household spending has </w:t>
            </w:r>
            <w:r w:rsidRPr="00CC5929">
              <w:rPr>
                <w:rFonts w:ascii="Open Sans" w:eastAsia="Calibri" w:hAnsi="Open Sans" w:cs="Open Sans"/>
                <w:color w:val="000000"/>
                <w:sz w:val="16"/>
                <w:szCs w:val="16"/>
                <w:highlight w:val="yellow"/>
              </w:rPr>
              <w:t>picked up from earlier in the year, growth of</w:t>
            </w:r>
            <w:r w:rsidRPr="007F5618">
              <w:rPr>
                <w:rFonts w:ascii="Open Sans" w:eastAsia="Calibri" w:hAnsi="Open Sans" w:cs="Open Sans"/>
                <w:color w:val="000000"/>
                <w:sz w:val="16"/>
                <w:szCs w:val="16"/>
              </w:rPr>
              <w:t xml:space="preserve"> business fixed investment </w:t>
            </w:r>
            <w:r w:rsidRPr="00CC5929">
              <w:rPr>
                <w:rFonts w:ascii="Open Sans" w:eastAsia="Calibri" w:hAnsi="Open Sans" w:cs="Open Sans"/>
                <w:color w:val="000000"/>
                <w:sz w:val="16"/>
                <w:szCs w:val="16"/>
                <w:highlight w:val="yellow"/>
              </w:rPr>
              <w:t>has been soft.</w:t>
            </w:r>
            <w:r w:rsidRPr="007F5618">
              <w:rPr>
                <w:rFonts w:ascii="Open Sans" w:eastAsia="Calibri" w:hAnsi="Open Sans" w:cs="Open Sans"/>
                <w:color w:val="000000"/>
                <w:sz w:val="16"/>
                <w:szCs w:val="16"/>
              </w:rPr>
              <w:t xml:space="preserve"> On a 12-month basis, overall inflation and inflation for items other than food and energy are running below 2 percent. Market-based measures of inflation compensation remain low; survey-based measures of longer-term inflation expectations are little changed. </w:t>
            </w:r>
          </w:p>
          <w:p w14:paraId="042B1273"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p>
          <w:p w14:paraId="036F81F3"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r w:rsidRPr="007F5618">
              <w:rPr>
                <w:rFonts w:ascii="Open Sans" w:eastAsia="Calibri" w:hAnsi="Open Sans" w:cs="Open Sans"/>
                <w:color w:val="000000"/>
                <w:sz w:val="16"/>
                <w:szCs w:val="16"/>
              </w:rPr>
              <w:t xml:space="preserve">Consistent with its statutory mandate, the Committee seeks to foster maximum employment and price stability. In light of the implications of global developments for the economic outlook as well as muted inflation pressures, the Committee decided to lower the target range for the federal funds rate to </w:t>
            </w:r>
            <w:r w:rsidRPr="00CC5929">
              <w:rPr>
                <w:rFonts w:ascii="Open Sans" w:eastAsia="Calibri" w:hAnsi="Open Sans" w:cs="Open Sans"/>
                <w:color w:val="000000"/>
                <w:sz w:val="16"/>
                <w:szCs w:val="16"/>
                <w:highlight w:val="yellow"/>
              </w:rPr>
              <w:t>2 to 2-1/4</w:t>
            </w:r>
            <w:r w:rsidRPr="007F5618">
              <w:rPr>
                <w:rFonts w:ascii="Open Sans" w:eastAsia="Calibri" w:hAnsi="Open Sans" w:cs="Open Sans"/>
                <w:color w:val="000000"/>
                <w:sz w:val="16"/>
                <w:szCs w:val="16"/>
              </w:rPr>
              <w:t xml:space="preserve"> percent. This action supports the Committee’s view that sustained expansion of economic activity, strong labor market conditions, and inflation near the Committee’s symmetric 2 percent objective are the most likely outcomes, but uncertainties about this outlook remain. As the Committee contemplates the future path of the target range for the federal funds rate, it will continue to monitor the implications of incoming information for the economic outlook and will act as appropriate to sustain the expansion, with a strong labor market and inflation near its symmetric 2 percent objective. </w:t>
            </w:r>
          </w:p>
          <w:p w14:paraId="67D8F548"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p>
          <w:p w14:paraId="0946B93B"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r w:rsidRPr="007F5618">
              <w:rPr>
                <w:rFonts w:ascii="Open Sans" w:eastAsia="Calibri" w:hAnsi="Open Sans" w:cs="Open Sans"/>
                <w:color w:val="000000"/>
                <w:sz w:val="16"/>
                <w:szCs w:val="16"/>
              </w:rPr>
              <w:lastRenderedPageBreak/>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793CB963" w14:textId="77777777" w:rsidR="007F5618" w:rsidRPr="007F5618" w:rsidRDefault="007F5618" w:rsidP="007F5618">
            <w:pPr>
              <w:autoSpaceDE w:val="0"/>
              <w:autoSpaceDN w:val="0"/>
              <w:adjustRightInd w:val="0"/>
              <w:rPr>
                <w:rFonts w:ascii="Open Sans" w:eastAsia="Calibri" w:hAnsi="Open Sans" w:cs="Open Sans"/>
                <w:color w:val="000000"/>
                <w:sz w:val="16"/>
                <w:szCs w:val="16"/>
              </w:rPr>
            </w:pPr>
          </w:p>
          <w:p w14:paraId="29A10A92" w14:textId="77777777" w:rsidR="007F5618" w:rsidRPr="007F5618" w:rsidRDefault="007F5618" w:rsidP="007F5618">
            <w:pPr>
              <w:spacing w:after="240" w:line="276" w:lineRule="auto"/>
              <w:rPr>
                <w:rFonts w:ascii="Open Sans" w:hAnsi="Open Sans" w:cs="Open Sans"/>
                <w:sz w:val="16"/>
                <w:szCs w:val="16"/>
              </w:rPr>
            </w:pPr>
            <w:r w:rsidRPr="00CC5929">
              <w:rPr>
                <w:rFonts w:ascii="Open Sans" w:eastAsia="Calibri" w:hAnsi="Open Sans" w:cs="Open Sans"/>
                <w:color w:val="000000"/>
                <w:sz w:val="16"/>
                <w:szCs w:val="16"/>
                <w:highlight w:val="yellow"/>
              </w:rPr>
              <w:t>The Committee will conclude the reduction of its aggregate securities holdings in the System Open Market Account in August, two months earlier than previously indicated.</w:t>
            </w:r>
            <w:r w:rsidRPr="007F5618">
              <w:rPr>
                <w:rFonts w:ascii="Open Sans" w:hAnsi="Open Sans" w:cs="Open Sans"/>
                <w:sz w:val="16"/>
                <w:szCs w:val="16"/>
              </w:rPr>
              <w:t xml:space="preserve"> </w:t>
            </w:r>
          </w:p>
          <w:p w14:paraId="2D7180F6" w14:textId="221F4368" w:rsidR="007F5618" w:rsidRDefault="007F5618" w:rsidP="007F5618">
            <w:pPr>
              <w:spacing w:after="240" w:line="276" w:lineRule="auto"/>
              <w:rPr>
                <w:rFonts w:ascii="Open Sans" w:hAnsi="Open Sans" w:cs="Open Sans"/>
                <w:lang w:val="en-CA"/>
              </w:rPr>
            </w:pPr>
            <w:r w:rsidRPr="007F5618">
              <w:rPr>
                <w:rFonts w:ascii="Open Sans" w:hAnsi="Open Sans" w:cs="Open Sans"/>
                <w:sz w:val="16"/>
                <w:szCs w:val="16"/>
              </w:rPr>
              <w:t>Voting for the monetary policy action were Jerome H. Powell, Chair</w:t>
            </w:r>
            <w:r w:rsidRPr="00CC5929">
              <w:rPr>
                <w:rFonts w:ascii="Open Sans" w:hAnsi="Open Sans" w:cs="Open Sans"/>
                <w:sz w:val="16"/>
                <w:szCs w:val="16"/>
                <w:highlight w:val="yellow"/>
              </w:rPr>
              <w:t>;</w:t>
            </w:r>
            <w:r w:rsidRPr="007F5618">
              <w:rPr>
                <w:rFonts w:ascii="Open Sans" w:hAnsi="Open Sans" w:cs="Open Sans"/>
                <w:sz w:val="16"/>
                <w:szCs w:val="16"/>
              </w:rPr>
              <w:t xml:space="preserve"> John C. Williams, Vice Chair; Michelle W. Bowman; Lael Brainard; </w:t>
            </w:r>
            <w:r w:rsidRPr="00CC5929">
              <w:rPr>
                <w:rFonts w:ascii="Open Sans" w:hAnsi="Open Sans" w:cs="Open Sans"/>
                <w:sz w:val="16"/>
                <w:szCs w:val="16"/>
                <w:highlight w:val="yellow"/>
              </w:rPr>
              <w:t>James Bullard;</w:t>
            </w:r>
            <w:r w:rsidRPr="007F5618">
              <w:rPr>
                <w:rFonts w:ascii="Open Sans" w:hAnsi="Open Sans" w:cs="Open Sans"/>
                <w:sz w:val="16"/>
                <w:szCs w:val="16"/>
              </w:rPr>
              <w:t xml:space="preserve"> Richard H. </w:t>
            </w:r>
            <w:proofErr w:type="spellStart"/>
            <w:r w:rsidRPr="007F5618">
              <w:rPr>
                <w:rFonts w:ascii="Open Sans" w:hAnsi="Open Sans" w:cs="Open Sans"/>
                <w:sz w:val="16"/>
                <w:szCs w:val="16"/>
              </w:rPr>
              <w:t>Clarida</w:t>
            </w:r>
            <w:proofErr w:type="spellEnd"/>
            <w:r w:rsidRPr="007F5618">
              <w:rPr>
                <w:rFonts w:ascii="Open Sans" w:hAnsi="Open Sans" w:cs="Open Sans"/>
                <w:sz w:val="16"/>
                <w:szCs w:val="16"/>
              </w:rPr>
              <w:t xml:space="preserve">; Charles L. Evans; and Randal K. Quarles. Voting against the action were Esther L. George and Eric S. Rosengren, who preferred </w:t>
            </w:r>
            <w:r w:rsidRPr="00CC5929">
              <w:rPr>
                <w:rFonts w:ascii="Open Sans" w:hAnsi="Open Sans" w:cs="Open Sans"/>
                <w:sz w:val="16"/>
                <w:szCs w:val="16"/>
                <w:highlight w:val="yellow"/>
              </w:rPr>
              <w:t>at this meeting</w:t>
            </w:r>
            <w:r w:rsidRPr="007F5618">
              <w:rPr>
                <w:rFonts w:ascii="Open Sans" w:hAnsi="Open Sans" w:cs="Open Sans"/>
                <w:sz w:val="16"/>
                <w:szCs w:val="16"/>
              </w:rPr>
              <w:t xml:space="preserve"> to maintain the target range </w:t>
            </w:r>
            <w:r w:rsidRPr="00CC5929">
              <w:rPr>
                <w:rFonts w:ascii="Open Sans" w:hAnsi="Open Sans" w:cs="Open Sans"/>
                <w:sz w:val="16"/>
                <w:szCs w:val="16"/>
                <w:highlight w:val="yellow"/>
              </w:rPr>
              <w:t>for the federal funds rate</w:t>
            </w:r>
            <w:r w:rsidRPr="007F5618">
              <w:rPr>
                <w:rFonts w:ascii="Open Sans" w:hAnsi="Open Sans" w:cs="Open Sans"/>
                <w:sz w:val="16"/>
                <w:szCs w:val="16"/>
              </w:rPr>
              <w:t xml:space="preserve"> at </w:t>
            </w:r>
            <w:r w:rsidRPr="00CC5929">
              <w:rPr>
                <w:rFonts w:ascii="Open Sans" w:hAnsi="Open Sans" w:cs="Open Sans"/>
                <w:sz w:val="16"/>
                <w:szCs w:val="16"/>
                <w:highlight w:val="yellow"/>
              </w:rPr>
              <w:t>2-1/4 to 2-1/2</w:t>
            </w:r>
            <w:r w:rsidRPr="007F5618">
              <w:rPr>
                <w:rFonts w:ascii="Open Sans" w:hAnsi="Open Sans" w:cs="Open Sans"/>
                <w:sz w:val="16"/>
                <w:szCs w:val="16"/>
              </w:rPr>
              <w:t xml:space="preserve"> percent.</w:t>
            </w:r>
          </w:p>
        </w:tc>
        <w:tc>
          <w:tcPr>
            <w:tcW w:w="5261" w:type="dxa"/>
          </w:tcPr>
          <w:p w14:paraId="52BE2633" w14:textId="77777777" w:rsidR="007F5618" w:rsidRDefault="00CC5929" w:rsidP="007F5618">
            <w:pPr>
              <w:spacing w:after="240" w:line="276" w:lineRule="auto"/>
              <w:rPr>
                <w:rFonts w:ascii="Open Sans" w:hAnsi="Open Sans" w:cs="Open Sans"/>
                <w:lang w:val="en-CA"/>
              </w:rPr>
            </w:pPr>
            <w:r>
              <w:rPr>
                <w:rFonts w:ascii="Open Sans" w:hAnsi="Open Sans" w:cs="Open Sans"/>
                <w:lang w:val="en-CA"/>
              </w:rPr>
              <w:lastRenderedPageBreak/>
              <w:t>September 18, 2019</w:t>
            </w:r>
          </w:p>
          <w:p w14:paraId="51FA40CD" w14:textId="12BD3BD8" w:rsidR="00CC5929" w:rsidRDefault="00CC5929" w:rsidP="008B1C4D">
            <w:pPr>
              <w:pStyle w:val="Default"/>
              <w:rPr>
                <w:rFonts w:ascii="Open Sans" w:hAnsi="Open Sans" w:cs="Open Sans"/>
                <w:sz w:val="16"/>
                <w:szCs w:val="16"/>
              </w:rPr>
            </w:pPr>
            <w:r w:rsidRPr="00CC5929">
              <w:rPr>
                <w:rFonts w:ascii="Open Sans" w:hAnsi="Open Sans" w:cs="Open Sans"/>
                <w:sz w:val="16"/>
                <w:szCs w:val="16"/>
                <w:lang w:val="en-CA"/>
              </w:rPr>
              <w:t xml:space="preserve">Information received </w:t>
            </w:r>
            <w:r w:rsidRPr="00CC5929">
              <w:rPr>
                <w:rFonts w:ascii="Open Sans" w:hAnsi="Open Sans" w:cs="Open Sans"/>
                <w:sz w:val="16"/>
                <w:szCs w:val="16"/>
              </w:rPr>
              <w:t xml:space="preserve">since the Federal Open Market Committee met in </w:t>
            </w:r>
            <w:r w:rsidRPr="005E0F61">
              <w:rPr>
                <w:rFonts w:ascii="Open Sans" w:hAnsi="Open Sans" w:cs="Open Sans"/>
                <w:sz w:val="16"/>
                <w:szCs w:val="16"/>
                <w:highlight w:val="yellow"/>
              </w:rPr>
              <w:t>July</w:t>
            </w:r>
            <w:r w:rsidRPr="00CC5929">
              <w:rPr>
                <w:rFonts w:ascii="Open Sans" w:hAnsi="Open Sans" w:cs="Open Sans"/>
                <w:sz w:val="16"/>
                <w:szCs w:val="16"/>
              </w:rPr>
              <w:t xml:space="preserve"> indicates that the labor market remains strong and that economic activity has been rising at a moderate rate. Job gains have been solid, on average, in recent months, and the unemployment rate has remained low. Although household spending has </w:t>
            </w:r>
            <w:r w:rsidRPr="00405591">
              <w:rPr>
                <w:rFonts w:ascii="Open Sans" w:hAnsi="Open Sans" w:cs="Open Sans"/>
                <w:sz w:val="16"/>
                <w:szCs w:val="16"/>
                <w:highlight w:val="yellow"/>
              </w:rPr>
              <w:t>be</w:t>
            </w:r>
            <w:r w:rsidRPr="00162E1D">
              <w:rPr>
                <w:rFonts w:ascii="Open Sans" w:hAnsi="Open Sans" w:cs="Open Sans"/>
                <w:sz w:val="16"/>
                <w:szCs w:val="16"/>
                <w:highlight w:val="yellow"/>
              </w:rPr>
              <w:t>en rising at a strong pace,</w:t>
            </w:r>
            <w:r w:rsidRPr="00CC5929">
              <w:rPr>
                <w:rFonts w:ascii="Open Sans" w:hAnsi="Open Sans" w:cs="Open Sans"/>
                <w:sz w:val="16"/>
                <w:szCs w:val="16"/>
              </w:rPr>
              <w:t xml:space="preserve"> business fixed investment </w:t>
            </w:r>
            <w:r w:rsidRPr="00162E1D">
              <w:rPr>
                <w:rFonts w:ascii="Open Sans" w:hAnsi="Open Sans" w:cs="Open Sans"/>
                <w:sz w:val="16"/>
                <w:szCs w:val="16"/>
                <w:highlight w:val="yellow"/>
              </w:rPr>
              <w:t>and exports have weakened.</w:t>
            </w:r>
            <w:r w:rsidRPr="00CC5929">
              <w:rPr>
                <w:rFonts w:ascii="Open Sans" w:hAnsi="Open Sans" w:cs="Open Sans"/>
                <w:sz w:val="16"/>
                <w:szCs w:val="16"/>
              </w:rPr>
              <w:t xml:space="preserve"> On a 12-month basis, overall inflation and inflation for items other than food and energy are running below 2 percent. Market-based measures of inflation compensation remain low; survey-based measures of longer-term inflation expectations are little changed. </w:t>
            </w:r>
          </w:p>
          <w:p w14:paraId="00AD7DBB" w14:textId="77777777" w:rsidR="00CC5929" w:rsidRPr="00CC5929" w:rsidRDefault="00CC5929" w:rsidP="00CC5929">
            <w:pPr>
              <w:pStyle w:val="Default"/>
              <w:rPr>
                <w:rFonts w:ascii="Open Sans" w:hAnsi="Open Sans" w:cs="Open Sans"/>
                <w:sz w:val="16"/>
                <w:szCs w:val="16"/>
              </w:rPr>
            </w:pPr>
          </w:p>
          <w:p w14:paraId="0894DB9B" w14:textId="1ABD1227" w:rsidR="00CC5929" w:rsidRDefault="00CC5929" w:rsidP="00CC5929">
            <w:pPr>
              <w:pStyle w:val="Default"/>
              <w:rPr>
                <w:rFonts w:ascii="Open Sans" w:hAnsi="Open Sans" w:cs="Open Sans"/>
                <w:sz w:val="16"/>
                <w:szCs w:val="16"/>
              </w:rPr>
            </w:pPr>
            <w:r w:rsidRPr="00CC5929">
              <w:rPr>
                <w:rFonts w:ascii="Open Sans" w:hAnsi="Open Sans" w:cs="Open Sans"/>
                <w:sz w:val="16"/>
                <w:szCs w:val="16"/>
              </w:rPr>
              <w:t xml:space="preserve">Consistent with its statutory mandate, the Committee seeks to foster maximum employment and price stability. In light of the implications of global developments for the economic outlook as well as muted inflation pressures, the Committee decided to lower the target range for the federal funds rate to </w:t>
            </w:r>
            <w:r w:rsidRPr="00162E1D">
              <w:rPr>
                <w:rFonts w:ascii="Open Sans" w:hAnsi="Open Sans" w:cs="Open Sans"/>
                <w:sz w:val="16"/>
                <w:szCs w:val="16"/>
                <w:highlight w:val="yellow"/>
              </w:rPr>
              <w:t>1-3/4 to 2</w:t>
            </w:r>
            <w:r w:rsidRPr="00CC5929">
              <w:rPr>
                <w:rFonts w:ascii="Open Sans" w:hAnsi="Open Sans" w:cs="Open Sans"/>
                <w:sz w:val="16"/>
                <w:szCs w:val="16"/>
              </w:rPr>
              <w:t xml:space="preserve"> percent. This action supports the Committee’s view that sustained expansion of economic activity, strong labor market conditions, and inflation near the Committee’s symmetric 2 percent objective are the most likely outcomes, but uncertainties about this outlook remain. As the Committee contemplates the future path of the target range for the federal funds rate, it will continue to monitor the implications of incoming information for the economic outlook and will act as appropriate to sustain the expansion, with a strong labor market and inflation near its symmetric 2 percent objective. </w:t>
            </w:r>
          </w:p>
          <w:p w14:paraId="626E23E1" w14:textId="77777777" w:rsidR="00CC5929" w:rsidRPr="00CC5929" w:rsidRDefault="00CC5929" w:rsidP="00CC5929">
            <w:pPr>
              <w:pStyle w:val="Default"/>
              <w:rPr>
                <w:rFonts w:ascii="Open Sans" w:hAnsi="Open Sans" w:cs="Open Sans"/>
                <w:sz w:val="16"/>
                <w:szCs w:val="16"/>
              </w:rPr>
            </w:pPr>
          </w:p>
          <w:p w14:paraId="51B988B2" w14:textId="36635F8B" w:rsidR="00CC5929" w:rsidRDefault="00CC5929" w:rsidP="00CC5929">
            <w:pPr>
              <w:pStyle w:val="Default"/>
              <w:rPr>
                <w:rFonts w:ascii="Open Sans" w:hAnsi="Open Sans" w:cs="Open Sans"/>
                <w:sz w:val="16"/>
                <w:szCs w:val="16"/>
              </w:rPr>
            </w:pPr>
            <w:r w:rsidRPr="00CC5929">
              <w:rPr>
                <w:rFonts w:ascii="Open Sans" w:hAnsi="Open Sans" w:cs="Open Sans"/>
                <w:sz w:val="16"/>
                <w:szCs w:val="16"/>
              </w:rPr>
              <w:lastRenderedPageBreak/>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1D552FC4" w14:textId="77777777" w:rsidR="00CC5929" w:rsidRPr="00CC5929" w:rsidRDefault="00CC5929" w:rsidP="00CC5929">
            <w:pPr>
              <w:pStyle w:val="Default"/>
              <w:rPr>
                <w:rFonts w:ascii="Open Sans" w:hAnsi="Open Sans" w:cs="Open Sans"/>
                <w:sz w:val="16"/>
                <w:szCs w:val="16"/>
              </w:rPr>
            </w:pPr>
          </w:p>
          <w:p w14:paraId="4727783F" w14:textId="55BE0821" w:rsidR="00CC5929" w:rsidRPr="00CC5929" w:rsidRDefault="00CC5929" w:rsidP="00CC5929">
            <w:pPr>
              <w:spacing w:after="240" w:line="276" w:lineRule="auto"/>
              <w:rPr>
                <w:rFonts w:ascii="Open Sans" w:hAnsi="Open Sans" w:cs="Open Sans"/>
                <w:sz w:val="16"/>
                <w:szCs w:val="16"/>
                <w:lang w:val="en-CA"/>
              </w:rPr>
            </w:pPr>
            <w:r w:rsidRPr="00CC5929">
              <w:rPr>
                <w:rFonts w:ascii="Open Sans" w:hAnsi="Open Sans" w:cs="Open Sans"/>
                <w:sz w:val="16"/>
                <w:szCs w:val="16"/>
              </w:rPr>
              <w:t>Voting for the monetary policy action were Jerome H. Powell, Chair</w:t>
            </w:r>
            <w:r w:rsidRPr="00162E1D">
              <w:rPr>
                <w:rFonts w:ascii="Open Sans" w:hAnsi="Open Sans" w:cs="Open Sans"/>
                <w:sz w:val="16"/>
                <w:szCs w:val="16"/>
                <w:highlight w:val="yellow"/>
              </w:rPr>
              <w:t>,</w:t>
            </w:r>
            <w:r w:rsidRPr="00CC5929">
              <w:rPr>
                <w:rFonts w:ascii="Open Sans" w:hAnsi="Open Sans" w:cs="Open Sans"/>
                <w:sz w:val="16"/>
                <w:szCs w:val="16"/>
              </w:rPr>
              <w:t xml:space="preserve"> John C. Williams, Vice Chair; Michelle W. Bowman; Lael Brainard; Richard H. </w:t>
            </w:r>
            <w:proofErr w:type="spellStart"/>
            <w:r w:rsidRPr="00CC5929">
              <w:rPr>
                <w:rFonts w:ascii="Open Sans" w:hAnsi="Open Sans" w:cs="Open Sans"/>
                <w:sz w:val="16"/>
                <w:szCs w:val="16"/>
              </w:rPr>
              <w:t>Clarida</w:t>
            </w:r>
            <w:proofErr w:type="spellEnd"/>
            <w:r w:rsidRPr="00CC5929">
              <w:rPr>
                <w:rFonts w:ascii="Open Sans" w:hAnsi="Open Sans" w:cs="Open Sans"/>
                <w:sz w:val="16"/>
                <w:szCs w:val="16"/>
              </w:rPr>
              <w:t xml:space="preserve">; Charles L. Evans; and Randal K. Quarles. Voting against the action were </w:t>
            </w:r>
            <w:r w:rsidRPr="00162E1D">
              <w:rPr>
                <w:rFonts w:ascii="Open Sans" w:hAnsi="Open Sans" w:cs="Open Sans"/>
                <w:sz w:val="16"/>
                <w:szCs w:val="16"/>
                <w:highlight w:val="yellow"/>
              </w:rPr>
              <w:t>James Bullard, who preferred at this meeting to lower the target range for the federal funds rate to 1-1/2 to 1-3/4 percent; and</w:t>
            </w:r>
            <w:r w:rsidRPr="00CC5929">
              <w:rPr>
                <w:rFonts w:ascii="Open Sans" w:hAnsi="Open Sans" w:cs="Open Sans"/>
                <w:sz w:val="16"/>
                <w:szCs w:val="16"/>
              </w:rPr>
              <w:t xml:space="preserve"> Esther L. George and Eric S. Rosengren, who preferred to maintain the target range at 2 percent to 2-1/4 percent.</w:t>
            </w:r>
          </w:p>
        </w:tc>
      </w:tr>
    </w:tbl>
    <w:p w14:paraId="1553447D" w14:textId="77777777" w:rsidR="007A5D13" w:rsidRDefault="007A5D13" w:rsidP="007A5D13">
      <w:pPr>
        <w:pStyle w:val="ListParagraph"/>
        <w:spacing w:after="240" w:line="276" w:lineRule="auto"/>
        <w:rPr>
          <w:rFonts w:ascii="Open Sans" w:hAnsi="Open Sans" w:cs="Open Sans"/>
          <w:lang w:val="en-CA"/>
        </w:rPr>
      </w:pPr>
    </w:p>
    <w:p w14:paraId="7080EBE0" w14:textId="484A60BA" w:rsidR="00C35B30" w:rsidRDefault="007A5D13" w:rsidP="007A5D13">
      <w:pPr>
        <w:pStyle w:val="ListParagraph"/>
        <w:spacing w:after="240" w:line="276" w:lineRule="auto"/>
        <w:rPr>
          <w:ins w:id="0" w:author="Scott Powell" w:date="2020-03-17T16:03:00Z"/>
          <w:rFonts w:ascii="Open Sans" w:hAnsi="Open Sans" w:cs="Open Sans"/>
          <w:lang w:val="en-CA"/>
        </w:rPr>
      </w:pPr>
      <w:r>
        <w:rPr>
          <w:rFonts w:ascii="Open Sans" w:hAnsi="Open Sans" w:cs="Open Sans"/>
          <w:lang w:val="en-CA"/>
        </w:rPr>
        <w:t>In September, the Fed decided to further lower the target rate to 1.75</w:t>
      </w:r>
      <w:r w:rsidR="007215D6">
        <w:rPr>
          <w:rFonts w:ascii="Open Sans" w:hAnsi="Open Sans" w:cs="Open Sans"/>
          <w:lang w:val="en-CA"/>
        </w:rPr>
        <w:t>%</w:t>
      </w:r>
      <w:r>
        <w:rPr>
          <w:rFonts w:ascii="Open Sans" w:hAnsi="Open Sans" w:cs="Open Sans"/>
          <w:lang w:val="en-CA"/>
        </w:rPr>
        <w:t>-2</w:t>
      </w:r>
      <w:r w:rsidR="007215D6">
        <w:rPr>
          <w:rFonts w:ascii="Open Sans" w:hAnsi="Open Sans" w:cs="Open Sans"/>
          <w:lang w:val="en-CA"/>
        </w:rPr>
        <w:t>.00</w:t>
      </w:r>
      <w:r>
        <w:rPr>
          <w:rFonts w:ascii="Open Sans" w:hAnsi="Open Sans" w:cs="Open Sans"/>
          <w:lang w:val="en-CA"/>
        </w:rPr>
        <w:t>% (from 2</w:t>
      </w:r>
      <w:r w:rsidR="007215D6">
        <w:rPr>
          <w:rFonts w:ascii="Open Sans" w:hAnsi="Open Sans" w:cs="Open Sans"/>
          <w:lang w:val="en-CA"/>
        </w:rPr>
        <w:t>.00%</w:t>
      </w:r>
      <w:r>
        <w:rPr>
          <w:rFonts w:ascii="Open Sans" w:hAnsi="Open Sans" w:cs="Open Sans"/>
          <w:lang w:val="en-CA"/>
        </w:rPr>
        <w:t>-2.25%)</w:t>
      </w:r>
      <w:r w:rsidR="00954225">
        <w:rPr>
          <w:rFonts w:ascii="Open Sans" w:hAnsi="Open Sans" w:cs="Open Sans"/>
          <w:lang w:val="en-CA"/>
        </w:rPr>
        <w:t>, i</w:t>
      </w:r>
      <w:r w:rsidR="00F0458F">
        <w:rPr>
          <w:rFonts w:ascii="Open Sans" w:hAnsi="Open Sans" w:cs="Open Sans"/>
          <w:lang w:val="en-CA"/>
        </w:rPr>
        <w:t xml:space="preserve">n line with its </w:t>
      </w:r>
      <w:r w:rsidR="00C35B30">
        <w:rPr>
          <w:rFonts w:ascii="Open Sans" w:hAnsi="Open Sans" w:cs="Open Sans"/>
          <w:lang w:val="en-CA"/>
        </w:rPr>
        <w:t xml:space="preserve">July guidance stating a possible downturn in the economy driven by global developments.  This guidance and view </w:t>
      </w:r>
      <w:proofErr w:type="gramStart"/>
      <w:r w:rsidR="00C35B30">
        <w:rPr>
          <w:rFonts w:ascii="Open Sans" w:hAnsi="Open Sans" w:cs="Open Sans"/>
          <w:lang w:val="en-CA"/>
        </w:rPr>
        <w:t>is</w:t>
      </w:r>
      <w:proofErr w:type="gramEnd"/>
      <w:r w:rsidR="00C35B30">
        <w:rPr>
          <w:rFonts w:ascii="Open Sans" w:hAnsi="Open Sans" w:cs="Open Sans"/>
          <w:lang w:val="en-CA"/>
        </w:rPr>
        <w:t xml:space="preserve"> further supported in the September statement by comments highlighting </w:t>
      </w:r>
      <w:r w:rsidR="00F0458F">
        <w:rPr>
          <w:rFonts w:ascii="Open Sans" w:hAnsi="Open Sans" w:cs="Open Sans"/>
          <w:lang w:val="en-CA"/>
        </w:rPr>
        <w:t>that business fixed investment and exports have weakened</w:t>
      </w:r>
      <w:ins w:id="1" w:author="Scott Powell" w:date="2020-03-17T16:03:00Z">
        <w:r w:rsidR="00C35B30">
          <w:rPr>
            <w:rFonts w:ascii="Open Sans" w:hAnsi="Open Sans" w:cs="Open Sans"/>
            <w:lang w:val="en-CA"/>
          </w:rPr>
          <w:t>.</w:t>
        </w:r>
      </w:ins>
    </w:p>
    <w:p w14:paraId="6EE2FEAF" w14:textId="228FA13F" w:rsidR="00D36F81" w:rsidRPr="00BE2F5C" w:rsidRDefault="00D36F81" w:rsidP="00BE2F5C">
      <w:pPr>
        <w:spacing w:after="240" w:line="276" w:lineRule="auto"/>
        <w:ind w:left="720"/>
        <w:rPr>
          <w:rFonts w:ascii="Open Sans" w:hAnsi="Open Sans" w:cs="Open Sans"/>
          <w:lang w:val="en-CA"/>
        </w:rPr>
      </w:pPr>
    </w:p>
    <w:sectPr w:rsidR="00D36F81" w:rsidRPr="00BE2F5C" w:rsidSect="00D36F81">
      <w:headerReference w:type="default" r:id="rId8"/>
      <w:footerReference w:type="default" r:id="rId9"/>
      <w:pgSz w:w="12240" w:h="15840"/>
      <w:pgMar w:top="720" w:right="720" w:bottom="720" w:left="72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079C9" w14:textId="77777777" w:rsidR="00E5740E" w:rsidRDefault="00E5740E" w:rsidP="00CD3977">
      <w:pPr>
        <w:spacing w:after="0" w:line="240" w:lineRule="auto"/>
      </w:pPr>
      <w:r>
        <w:separator/>
      </w:r>
    </w:p>
  </w:endnote>
  <w:endnote w:type="continuationSeparator" w:id="0">
    <w:p w14:paraId="77F273A9" w14:textId="77777777" w:rsidR="00E5740E" w:rsidRDefault="00E5740E" w:rsidP="00CD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SemiBold">
    <w:altName w:val="Segoe UI"/>
    <w:panose1 w:val="020B0706030804020204"/>
    <w:charset w:val="00"/>
    <w:family w:val="swiss"/>
    <w:pitch w:val="variable"/>
    <w:sig w:usb0="E00002EF" w:usb1="4000205B" w:usb2="00000028"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4B37" w14:textId="77777777" w:rsidR="005F50C7" w:rsidRDefault="005F50C7" w:rsidP="00CD3977">
    <w:pPr>
      <w:pStyle w:val="Footer"/>
      <w:jc w:val="center"/>
    </w:pPr>
    <w:r>
      <w:rPr>
        <w:rFonts w:ascii="Arial" w:hAnsi="Arial" w:cs="Arial"/>
        <w:color w:val="132E57"/>
        <w:sz w:val="19"/>
        <w:szCs w:val="19"/>
        <w:shd w:val="clear" w:color="auto" w:fill="FFFFFF"/>
      </w:rPr>
      <w:t>www.corporatefinanceinstitute.com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30D1E" w14:textId="77777777" w:rsidR="00E5740E" w:rsidRDefault="00E5740E" w:rsidP="00CD3977">
      <w:pPr>
        <w:spacing w:after="0" w:line="240" w:lineRule="auto"/>
      </w:pPr>
      <w:r>
        <w:separator/>
      </w:r>
    </w:p>
  </w:footnote>
  <w:footnote w:type="continuationSeparator" w:id="0">
    <w:p w14:paraId="10E57BC1" w14:textId="77777777" w:rsidR="00E5740E" w:rsidRDefault="00E5740E" w:rsidP="00CD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49DC" w14:textId="77777777" w:rsidR="005F50C7" w:rsidRDefault="005F50C7" w:rsidP="00CD3977">
    <w:pPr>
      <w:pStyle w:val="Header"/>
      <w:jc w:val="right"/>
      <w:rPr>
        <w:rFonts w:ascii="Arial" w:hAnsi="Arial" w:cs="Arial"/>
        <w:color w:val="FA621C"/>
        <w:sz w:val="28"/>
        <w:szCs w:val="28"/>
        <w:shd w:val="clear" w:color="auto" w:fill="FFFFFF"/>
      </w:rPr>
    </w:pPr>
    <w:r>
      <w:rPr>
        <w:noProof/>
        <w:lang w:val="en-CA" w:eastAsia="zh-CN"/>
      </w:rPr>
      <w:drawing>
        <wp:anchor distT="0" distB="0" distL="114300" distR="114300" simplePos="0" relativeHeight="251658240" behindDoc="0" locked="0" layoutInCell="1" allowOverlap="1" wp14:anchorId="5CCF0B1A" wp14:editId="0DE9CC99">
          <wp:simplePos x="0" y="0"/>
          <wp:positionH relativeFrom="margin">
            <wp:align>left</wp:align>
          </wp:positionH>
          <wp:positionV relativeFrom="paragraph">
            <wp:posOffset>-123825</wp:posOffset>
          </wp:positionV>
          <wp:extent cx="1171575" cy="546908"/>
          <wp:effectExtent l="0" t="0" r="0" b="5715"/>
          <wp:wrapNone/>
          <wp:docPr id="1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71575" cy="5469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32E57"/>
        <w:sz w:val="19"/>
        <w:szCs w:val="19"/>
        <w:shd w:val="clear" w:color="auto" w:fill="FFFFFF"/>
      </w:rPr>
      <w:t>Corporate Finance Institute®</w:t>
    </w:r>
    <w:r>
      <w:rPr>
        <w:rFonts w:ascii="Arial" w:hAnsi="Arial" w:cs="Arial"/>
        <w:b/>
        <w:bCs/>
        <w:color w:val="132E57"/>
        <w:sz w:val="19"/>
        <w:szCs w:val="19"/>
        <w:shd w:val="clear" w:color="auto" w:fill="FFFFFF"/>
      </w:rPr>
      <w:br/>
    </w:r>
    <w:r>
      <w:rPr>
        <w:rFonts w:ascii="Arial" w:hAnsi="Arial" w:cs="Arial"/>
        <w:color w:val="FA621C"/>
        <w:sz w:val="28"/>
        <w:szCs w:val="28"/>
        <w:shd w:val="clear" w:color="auto" w:fill="FFFFFF"/>
      </w:rPr>
      <w:t>Advance your career</w:t>
    </w:r>
  </w:p>
  <w:p w14:paraId="4F3E824B" w14:textId="77777777" w:rsidR="005F50C7" w:rsidRDefault="005F50C7" w:rsidP="00CD3977">
    <w:pPr>
      <w:pStyle w:val="Header"/>
      <w:jc w:val="right"/>
    </w:pPr>
  </w:p>
  <w:p w14:paraId="2C195D60" w14:textId="77777777" w:rsidR="005F50C7" w:rsidRPr="00CD3977" w:rsidRDefault="005F50C7" w:rsidP="00CD39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DD4"/>
    <w:multiLevelType w:val="hybridMultilevel"/>
    <w:tmpl w:val="86D28E82"/>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 w15:restartNumberingAfterBreak="0">
    <w:nsid w:val="50FC2349"/>
    <w:multiLevelType w:val="hybridMultilevel"/>
    <w:tmpl w:val="82B848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435930"/>
    <w:multiLevelType w:val="hybridMultilevel"/>
    <w:tmpl w:val="810ABDEC"/>
    <w:lvl w:ilvl="0" w:tplc="9008F776">
      <w:start w:val="1"/>
      <w:numFmt w:val="decimal"/>
      <w:lvlText w:val="%1."/>
      <w:lvlJc w:val="left"/>
      <w:pPr>
        <w:tabs>
          <w:tab w:val="num" w:pos="720"/>
        </w:tabs>
        <w:ind w:left="720" w:hanging="360"/>
      </w:pPr>
    </w:lvl>
    <w:lvl w:ilvl="1" w:tplc="1978653C" w:tentative="1">
      <w:start w:val="1"/>
      <w:numFmt w:val="decimal"/>
      <w:lvlText w:val="%2."/>
      <w:lvlJc w:val="left"/>
      <w:pPr>
        <w:tabs>
          <w:tab w:val="num" w:pos="1440"/>
        </w:tabs>
        <w:ind w:left="1440" w:hanging="360"/>
      </w:pPr>
    </w:lvl>
    <w:lvl w:ilvl="2" w:tplc="0B064880" w:tentative="1">
      <w:start w:val="1"/>
      <w:numFmt w:val="decimal"/>
      <w:lvlText w:val="%3."/>
      <w:lvlJc w:val="left"/>
      <w:pPr>
        <w:tabs>
          <w:tab w:val="num" w:pos="2160"/>
        </w:tabs>
        <w:ind w:left="2160" w:hanging="360"/>
      </w:pPr>
    </w:lvl>
    <w:lvl w:ilvl="3" w:tplc="E2044048" w:tentative="1">
      <w:start w:val="1"/>
      <w:numFmt w:val="decimal"/>
      <w:lvlText w:val="%4."/>
      <w:lvlJc w:val="left"/>
      <w:pPr>
        <w:tabs>
          <w:tab w:val="num" w:pos="2880"/>
        </w:tabs>
        <w:ind w:left="2880" w:hanging="360"/>
      </w:pPr>
    </w:lvl>
    <w:lvl w:ilvl="4" w:tplc="65166D72" w:tentative="1">
      <w:start w:val="1"/>
      <w:numFmt w:val="decimal"/>
      <w:lvlText w:val="%5."/>
      <w:lvlJc w:val="left"/>
      <w:pPr>
        <w:tabs>
          <w:tab w:val="num" w:pos="3600"/>
        </w:tabs>
        <w:ind w:left="3600" w:hanging="360"/>
      </w:pPr>
    </w:lvl>
    <w:lvl w:ilvl="5" w:tplc="1ADA6ACE" w:tentative="1">
      <w:start w:val="1"/>
      <w:numFmt w:val="decimal"/>
      <w:lvlText w:val="%6."/>
      <w:lvlJc w:val="left"/>
      <w:pPr>
        <w:tabs>
          <w:tab w:val="num" w:pos="4320"/>
        </w:tabs>
        <w:ind w:left="4320" w:hanging="360"/>
      </w:pPr>
    </w:lvl>
    <w:lvl w:ilvl="6" w:tplc="F9A23E7E" w:tentative="1">
      <w:start w:val="1"/>
      <w:numFmt w:val="decimal"/>
      <w:lvlText w:val="%7."/>
      <w:lvlJc w:val="left"/>
      <w:pPr>
        <w:tabs>
          <w:tab w:val="num" w:pos="5040"/>
        </w:tabs>
        <w:ind w:left="5040" w:hanging="360"/>
      </w:pPr>
    </w:lvl>
    <w:lvl w:ilvl="7" w:tplc="CF220BD2" w:tentative="1">
      <w:start w:val="1"/>
      <w:numFmt w:val="decimal"/>
      <w:lvlText w:val="%8."/>
      <w:lvlJc w:val="left"/>
      <w:pPr>
        <w:tabs>
          <w:tab w:val="num" w:pos="5760"/>
        </w:tabs>
        <w:ind w:left="5760" w:hanging="360"/>
      </w:pPr>
    </w:lvl>
    <w:lvl w:ilvl="8" w:tplc="B50AC096" w:tentative="1">
      <w:start w:val="1"/>
      <w:numFmt w:val="decimal"/>
      <w:lvlText w:val="%9."/>
      <w:lvlJc w:val="left"/>
      <w:pPr>
        <w:tabs>
          <w:tab w:val="num" w:pos="6480"/>
        </w:tabs>
        <w:ind w:left="6480" w:hanging="360"/>
      </w:pPr>
    </w:lvl>
  </w:abstractNum>
  <w:abstractNum w:abstractNumId="3" w15:restartNumberingAfterBreak="0">
    <w:nsid w:val="79CC5294"/>
    <w:multiLevelType w:val="hybridMultilevel"/>
    <w:tmpl w:val="768C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Powell">
    <w15:presenceInfo w15:providerId="AD" w15:userId="S::spowell@learningstrategiesgroup.com::e5de344b-9a12-4fa3-a433-d40afe0d86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77"/>
    <w:rsid w:val="000070B3"/>
    <w:rsid w:val="0002290F"/>
    <w:rsid w:val="00033734"/>
    <w:rsid w:val="0004481D"/>
    <w:rsid w:val="0006407B"/>
    <w:rsid w:val="00065F9E"/>
    <w:rsid w:val="0008069E"/>
    <w:rsid w:val="000A7602"/>
    <w:rsid w:val="000D7497"/>
    <w:rsid w:val="000E1836"/>
    <w:rsid w:val="00103D84"/>
    <w:rsid w:val="00110501"/>
    <w:rsid w:val="00153C78"/>
    <w:rsid w:val="0015696A"/>
    <w:rsid w:val="00156F42"/>
    <w:rsid w:val="00162E1D"/>
    <w:rsid w:val="00170E93"/>
    <w:rsid w:val="001900DF"/>
    <w:rsid w:val="001A051F"/>
    <w:rsid w:val="001A5CC1"/>
    <w:rsid w:val="001E0A5C"/>
    <w:rsid w:val="001E25C3"/>
    <w:rsid w:val="001E6413"/>
    <w:rsid w:val="001E68AE"/>
    <w:rsid w:val="00206F49"/>
    <w:rsid w:val="002367DC"/>
    <w:rsid w:val="00251BDF"/>
    <w:rsid w:val="002529E9"/>
    <w:rsid w:val="00264FE7"/>
    <w:rsid w:val="00295B7B"/>
    <w:rsid w:val="002E7E63"/>
    <w:rsid w:val="002F2738"/>
    <w:rsid w:val="002F6D09"/>
    <w:rsid w:val="00311B96"/>
    <w:rsid w:val="00323583"/>
    <w:rsid w:val="00346C0D"/>
    <w:rsid w:val="0035461F"/>
    <w:rsid w:val="00363F78"/>
    <w:rsid w:val="00371F7A"/>
    <w:rsid w:val="003745C2"/>
    <w:rsid w:val="0039786B"/>
    <w:rsid w:val="003D2190"/>
    <w:rsid w:val="003D361B"/>
    <w:rsid w:val="003D3963"/>
    <w:rsid w:val="003E5BED"/>
    <w:rsid w:val="003F1878"/>
    <w:rsid w:val="00405591"/>
    <w:rsid w:val="00416AAA"/>
    <w:rsid w:val="00417227"/>
    <w:rsid w:val="004263A4"/>
    <w:rsid w:val="00435B4B"/>
    <w:rsid w:val="004368B9"/>
    <w:rsid w:val="004377F2"/>
    <w:rsid w:val="004670F6"/>
    <w:rsid w:val="004679B3"/>
    <w:rsid w:val="0047624C"/>
    <w:rsid w:val="0049197F"/>
    <w:rsid w:val="004A3710"/>
    <w:rsid w:val="004B3EFD"/>
    <w:rsid w:val="004C38F7"/>
    <w:rsid w:val="004C40DB"/>
    <w:rsid w:val="004E7296"/>
    <w:rsid w:val="0051038F"/>
    <w:rsid w:val="00513B57"/>
    <w:rsid w:val="00532399"/>
    <w:rsid w:val="00532B85"/>
    <w:rsid w:val="005349BE"/>
    <w:rsid w:val="00553F3F"/>
    <w:rsid w:val="005B068C"/>
    <w:rsid w:val="005E0F61"/>
    <w:rsid w:val="005E24FD"/>
    <w:rsid w:val="005E3BF2"/>
    <w:rsid w:val="005F50C7"/>
    <w:rsid w:val="005F6C68"/>
    <w:rsid w:val="00617AB3"/>
    <w:rsid w:val="00632328"/>
    <w:rsid w:val="00635174"/>
    <w:rsid w:val="00652AE2"/>
    <w:rsid w:val="00667979"/>
    <w:rsid w:val="0067494C"/>
    <w:rsid w:val="00681DD9"/>
    <w:rsid w:val="006838C1"/>
    <w:rsid w:val="00686B27"/>
    <w:rsid w:val="00696D37"/>
    <w:rsid w:val="006D5741"/>
    <w:rsid w:val="006F3FB4"/>
    <w:rsid w:val="00705568"/>
    <w:rsid w:val="00705720"/>
    <w:rsid w:val="00706C53"/>
    <w:rsid w:val="00711F98"/>
    <w:rsid w:val="007215D6"/>
    <w:rsid w:val="00721C17"/>
    <w:rsid w:val="00741FD5"/>
    <w:rsid w:val="0078075B"/>
    <w:rsid w:val="00780A73"/>
    <w:rsid w:val="00787D23"/>
    <w:rsid w:val="00793CA8"/>
    <w:rsid w:val="007A4606"/>
    <w:rsid w:val="007A5D13"/>
    <w:rsid w:val="007B1692"/>
    <w:rsid w:val="007B4CD8"/>
    <w:rsid w:val="007B685C"/>
    <w:rsid w:val="007D03AA"/>
    <w:rsid w:val="007D4501"/>
    <w:rsid w:val="007F2CAD"/>
    <w:rsid w:val="007F5618"/>
    <w:rsid w:val="007F7688"/>
    <w:rsid w:val="00811037"/>
    <w:rsid w:val="0082614B"/>
    <w:rsid w:val="0082788B"/>
    <w:rsid w:val="00842D6C"/>
    <w:rsid w:val="0086797B"/>
    <w:rsid w:val="008977F6"/>
    <w:rsid w:val="008B1C4D"/>
    <w:rsid w:val="008D75E7"/>
    <w:rsid w:val="008E5FA4"/>
    <w:rsid w:val="008E7271"/>
    <w:rsid w:val="008F38C3"/>
    <w:rsid w:val="009031B2"/>
    <w:rsid w:val="0091409A"/>
    <w:rsid w:val="00933DBE"/>
    <w:rsid w:val="00954225"/>
    <w:rsid w:val="009674DA"/>
    <w:rsid w:val="0097711C"/>
    <w:rsid w:val="009809DF"/>
    <w:rsid w:val="00991890"/>
    <w:rsid w:val="00991C12"/>
    <w:rsid w:val="009A4F80"/>
    <w:rsid w:val="009B7849"/>
    <w:rsid w:val="009E1DD9"/>
    <w:rsid w:val="00A028B8"/>
    <w:rsid w:val="00A27040"/>
    <w:rsid w:val="00A30FCF"/>
    <w:rsid w:val="00A37FA5"/>
    <w:rsid w:val="00A44155"/>
    <w:rsid w:val="00A5491B"/>
    <w:rsid w:val="00A76338"/>
    <w:rsid w:val="00A9052A"/>
    <w:rsid w:val="00AA0579"/>
    <w:rsid w:val="00AA4552"/>
    <w:rsid w:val="00AA5CF3"/>
    <w:rsid w:val="00AA7FBF"/>
    <w:rsid w:val="00AB4289"/>
    <w:rsid w:val="00AB566C"/>
    <w:rsid w:val="00AB64AE"/>
    <w:rsid w:val="00AB6885"/>
    <w:rsid w:val="00AC4A9B"/>
    <w:rsid w:val="00AC71EC"/>
    <w:rsid w:val="00AD441C"/>
    <w:rsid w:val="00B267B3"/>
    <w:rsid w:val="00B27A22"/>
    <w:rsid w:val="00B372B8"/>
    <w:rsid w:val="00B41BE5"/>
    <w:rsid w:val="00B65066"/>
    <w:rsid w:val="00B65EDE"/>
    <w:rsid w:val="00B73CCF"/>
    <w:rsid w:val="00B77783"/>
    <w:rsid w:val="00B91CF6"/>
    <w:rsid w:val="00B923E9"/>
    <w:rsid w:val="00BA6EBF"/>
    <w:rsid w:val="00BB74D0"/>
    <w:rsid w:val="00BC04ED"/>
    <w:rsid w:val="00BD1F0E"/>
    <w:rsid w:val="00BE1BA8"/>
    <w:rsid w:val="00BE2591"/>
    <w:rsid w:val="00BE2F5C"/>
    <w:rsid w:val="00BF4BB6"/>
    <w:rsid w:val="00C21CF0"/>
    <w:rsid w:val="00C35B30"/>
    <w:rsid w:val="00C447E6"/>
    <w:rsid w:val="00C6080E"/>
    <w:rsid w:val="00CC5929"/>
    <w:rsid w:val="00CD3977"/>
    <w:rsid w:val="00D00504"/>
    <w:rsid w:val="00D10EC8"/>
    <w:rsid w:val="00D16083"/>
    <w:rsid w:val="00D35B48"/>
    <w:rsid w:val="00D36F81"/>
    <w:rsid w:val="00D53CDB"/>
    <w:rsid w:val="00D546CD"/>
    <w:rsid w:val="00D572CB"/>
    <w:rsid w:val="00D7500A"/>
    <w:rsid w:val="00D83F72"/>
    <w:rsid w:val="00D850D4"/>
    <w:rsid w:val="00D94E91"/>
    <w:rsid w:val="00DB3A1F"/>
    <w:rsid w:val="00DC0CA7"/>
    <w:rsid w:val="00DF2E35"/>
    <w:rsid w:val="00DF74D1"/>
    <w:rsid w:val="00E1557E"/>
    <w:rsid w:val="00E26ADD"/>
    <w:rsid w:val="00E5667B"/>
    <w:rsid w:val="00E5740E"/>
    <w:rsid w:val="00E64C75"/>
    <w:rsid w:val="00E70297"/>
    <w:rsid w:val="00E8717C"/>
    <w:rsid w:val="00F02EE9"/>
    <w:rsid w:val="00F0458F"/>
    <w:rsid w:val="00F106AC"/>
    <w:rsid w:val="00F32415"/>
    <w:rsid w:val="00F35539"/>
    <w:rsid w:val="00F56210"/>
    <w:rsid w:val="00FB0E88"/>
    <w:rsid w:val="00FB1F0E"/>
    <w:rsid w:val="00FD29E1"/>
    <w:rsid w:val="00FD3A38"/>
    <w:rsid w:val="00FD6160"/>
    <w:rsid w:val="00FE2CE2"/>
    <w:rsid w:val="00FE399D"/>
    <w:rsid w:val="00FE4FD8"/>
    <w:rsid w:val="00FF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6DA4E"/>
  <w15:chartTrackingRefBased/>
  <w15:docId w15:val="{3FDD5FC5-F716-47BD-AFD6-11C1515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77"/>
  </w:style>
  <w:style w:type="paragraph" w:styleId="Footer">
    <w:name w:val="footer"/>
    <w:basedOn w:val="Normal"/>
    <w:link w:val="FooterChar"/>
    <w:uiPriority w:val="99"/>
    <w:unhideWhenUsed/>
    <w:rsid w:val="00CD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77"/>
  </w:style>
  <w:style w:type="character" w:customStyle="1" w:styleId="apple-converted-space">
    <w:name w:val="apple-converted-space"/>
    <w:basedOn w:val="DefaultParagraphFont"/>
    <w:rsid w:val="002F6D09"/>
  </w:style>
  <w:style w:type="character" w:styleId="Hyperlink">
    <w:name w:val="Hyperlink"/>
    <w:basedOn w:val="DefaultParagraphFont"/>
    <w:uiPriority w:val="99"/>
    <w:unhideWhenUsed/>
    <w:rsid w:val="00F32415"/>
    <w:rPr>
      <w:color w:val="0000FF"/>
      <w:u w:val="single"/>
    </w:rPr>
  </w:style>
  <w:style w:type="paragraph" w:customStyle="1" w:styleId="CFITitle">
    <w:name w:val="CFI Title"/>
    <w:basedOn w:val="Normal"/>
    <w:link w:val="CFITitleChar"/>
    <w:qFormat/>
    <w:rsid w:val="00FB1F0E"/>
    <w:pPr>
      <w:spacing w:line="240" w:lineRule="auto"/>
    </w:pPr>
    <w:rPr>
      <w:rFonts w:ascii="Open Sans SemiBold" w:hAnsi="Open Sans SemiBold" w:cs="Open Sans SemiBold"/>
      <w:color w:val="132E57"/>
      <w:sz w:val="36"/>
      <w:szCs w:val="36"/>
    </w:rPr>
  </w:style>
  <w:style w:type="paragraph" w:customStyle="1" w:styleId="CFISubtitle">
    <w:name w:val="CFI Subtitle"/>
    <w:basedOn w:val="CFITitle"/>
    <w:link w:val="CFISubtitleChar"/>
    <w:qFormat/>
    <w:rsid w:val="00206F49"/>
    <w:pPr>
      <w:spacing w:after="120" w:line="276" w:lineRule="auto"/>
    </w:pPr>
    <w:rPr>
      <w:sz w:val="22"/>
    </w:rPr>
  </w:style>
  <w:style w:type="character" w:customStyle="1" w:styleId="CFITitleChar">
    <w:name w:val="CFI Title Char"/>
    <w:basedOn w:val="DefaultParagraphFont"/>
    <w:link w:val="CFITitle"/>
    <w:rsid w:val="00FB1F0E"/>
    <w:rPr>
      <w:rFonts w:ascii="Open Sans SemiBold" w:hAnsi="Open Sans SemiBold" w:cs="Open Sans SemiBold"/>
      <w:color w:val="132E57"/>
      <w:sz w:val="36"/>
      <w:szCs w:val="36"/>
    </w:rPr>
  </w:style>
  <w:style w:type="character" w:customStyle="1" w:styleId="CFISubtitleChar">
    <w:name w:val="CFI Subtitle Char"/>
    <w:basedOn w:val="CFITitleChar"/>
    <w:link w:val="CFISubtitle"/>
    <w:rsid w:val="00206F49"/>
    <w:rPr>
      <w:rFonts w:ascii="Open Sans SemiBold" w:hAnsi="Open Sans SemiBold" w:cs="Open Sans SemiBold"/>
      <w:color w:val="132E57"/>
      <w:sz w:val="36"/>
      <w:szCs w:val="36"/>
    </w:rPr>
  </w:style>
  <w:style w:type="paragraph" w:styleId="ListParagraph">
    <w:name w:val="List Paragraph"/>
    <w:basedOn w:val="Normal"/>
    <w:uiPriority w:val="34"/>
    <w:qFormat/>
    <w:rsid w:val="0097711C"/>
    <w:pPr>
      <w:ind w:left="720"/>
      <w:contextualSpacing/>
    </w:pPr>
  </w:style>
  <w:style w:type="character" w:styleId="UnresolvedMention">
    <w:name w:val="Unresolved Mention"/>
    <w:basedOn w:val="DefaultParagraphFont"/>
    <w:uiPriority w:val="99"/>
    <w:semiHidden/>
    <w:unhideWhenUsed/>
    <w:rsid w:val="0035461F"/>
    <w:rPr>
      <w:color w:val="808080"/>
      <w:shd w:val="clear" w:color="auto" w:fill="E6E6E6"/>
    </w:rPr>
  </w:style>
  <w:style w:type="table" w:styleId="TableGrid">
    <w:name w:val="Table Grid"/>
    <w:basedOn w:val="TableNormal"/>
    <w:uiPriority w:val="39"/>
    <w:rsid w:val="00D3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6F81"/>
    <w:pPr>
      <w:autoSpaceDE w:val="0"/>
      <w:autoSpaceDN w:val="0"/>
      <w:adjustRightInd w:val="0"/>
      <w:spacing w:after="0" w:line="240" w:lineRule="auto"/>
    </w:pPr>
    <w:rPr>
      <w:rFonts w:ascii="Courier New" w:eastAsiaTheme="minorHAnsi" w:hAnsi="Courier New" w:cs="Courier New"/>
      <w:color w:val="000000"/>
      <w:sz w:val="24"/>
      <w:szCs w:val="24"/>
    </w:rPr>
  </w:style>
  <w:style w:type="paragraph" w:styleId="BalloonText">
    <w:name w:val="Balloon Text"/>
    <w:basedOn w:val="Normal"/>
    <w:link w:val="BalloonTextChar"/>
    <w:uiPriority w:val="99"/>
    <w:semiHidden/>
    <w:unhideWhenUsed/>
    <w:rsid w:val="00B91C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1C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30804">
      <w:bodyDiv w:val="1"/>
      <w:marLeft w:val="0"/>
      <w:marRight w:val="0"/>
      <w:marTop w:val="0"/>
      <w:marBottom w:val="0"/>
      <w:divBdr>
        <w:top w:val="none" w:sz="0" w:space="0" w:color="auto"/>
        <w:left w:val="none" w:sz="0" w:space="0" w:color="auto"/>
        <w:bottom w:val="none" w:sz="0" w:space="0" w:color="auto"/>
        <w:right w:val="none" w:sz="0" w:space="0" w:color="auto"/>
      </w:divBdr>
    </w:div>
    <w:div w:id="972560020">
      <w:bodyDiv w:val="1"/>
      <w:marLeft w:val="0"/>
      <w:marRight w:val="0"/>
      <w:marTop w:val="0"/>
      <w:marBottom w:val="0"/>
      <w:divBdr>
        <w:top w:val="none" w:sz="0" w:space="0" w:color="auto"/>
        <w:left w:val="none" w:sz="0" w:space="0" w:color="auto"/>
        <w:bottom w:val="none" w:sz="0" w:space="0" w:color="auto"/>
        <w:right w:val="none" w:sz="0" w:space="0" w:color="auto"/>
      </w:divBdr>
      <w:divsChild>
        <w:div w:id="1636178578">
          <w:marLeft w:val="547"/>
          <w:marRight w:val="0"/>
          <w:marTop w:val="200"/>
          <w:marBottom w:val="0"/>
          <w:divBdr>
            <w:top w:val="none" w:sz="0" w:space="0" w:color="auto"/>
            <w:left w:val="none" w:sz="0" w:space="0" w:color="auto"/>
            <w:bottom w:val="none" w:sz="0" w:space="0" w:color="auto"/>
            <w:right w:val="none" w:sz="0" w:space="0" w:color="auto"/>
          </w:divBdr>
        </w:div>
        <w:div w:id="573316419">
          <w:marLeft w:val="547"/>
          <w:marRight w:val="0"/>
          <w:marTop w:val="200"/>
          <w:marBottom w:val="0"/>
          <w:divBdr>
            <w:top w:val="none" w:sz="0" w:space="0" w:color="auto"/>
            <w:left w:val="none" w:sz="0" w:space="0" w:color="auto"/>
            <w:bottom w:val="none" w:sz="0" w:space="0" w:color="auto"/>
            <w:right w:val="none" w:sz="0" w:space="0" w:color="auto"/>
          </w:divBdr>
        </w:div>
        <w:div w:id="1711026888">
          <w:marLeft w:val="547"/>
          <w:marRight w:val="0"/>
          <w:marTop w:val="200"/>
          <w:marBottom w:val="0"/>
          <w:divBdr>
            <w:top w:val="none" w:sz="0" w:space="0" w:color="auto"/>
            <w:left w:val="none" w:sz="0" w:space="0" w:color="auto"/>
            <w:bottom w:val="none" w:sz="0" w:space="0" w:color="auto"/>
            <w:right w:val="none" w:sz="0" w:space="0" w:color="auto"/>
          </w:divBdr>
        </w:div>
      </w:divsChild>
    </w:div>
    <w:div w:id="1547719436">
      <w:bodyDiv w:val="1"/>
      <w:marLeft w:val="0"/>
      <w:marRight w:val="0"/>
      <w:marTop w:val="0"/>
      <w:marBottom w:val="0"/>
      <w:divBdr>
        <w:top w:val="none" w:sz="0" w:space="0" w:color="auto"/>
        <w:left w:val="none" w:sz="0" w:space="0" w:color="auto"/>
        <w:bottom w:val="none" w:sz="0" w:space="0" w:color="auto"/>
        <w:right w:val="none" w:sz="0" w:space="0" w:color="auto"/>
      </w:divBdr>
    </w:div>
    <w:div w:id="1743601553">
      <w:bodyDiv w:val="1"/>
      <w:marLeft w:val="0"/>
      <w:marRight w:val="0"/>
      <w:marTop w:val="0"/>
      <w:marBottom w:val="0"/>
      <w:divBdr>
        <w:top w:val="none" w:sz="0" w:space="0" w:color="auto"/>
        <w:left w:val="none" w:sz="0" w:space="0" w:color="auto"/>
        <w:bottom w:val="none" w:sz="0" w:space="0" w:color="auto"/>
        <w:right w:val="none" w:sz="0" w:space="0" w:color="auto"/>
      </w:divBdr>
    </w:div>
    <w:div w:id="17959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0000FF"/>
      </a:hlink>
      <a:folHlink>
        <a:srgbClr val="66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5C31-46A8-374E-9E0C-6C883D22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Vipond</dc:creator>
  <cp:keywords/>
  <dc:description/>
  <cp:lastModifiedBy>Isinsu Kutlu</cp:lastModifiedBy>
  <cp:revision>27</cp:revision>
  <cp:lastPrinted>2017-11-25T00:46:00Z</cp:lastPrinted>
  <dcterms:created xsi:type="dcterms:W3CDTF">2020-02-12T00:02:00Z</dcterms:created>
  <dcterms:modified xsi:type="dcterms:W3CDTF">2020-03-18T01:45:00Z</dcterms:modified>
</cp:coreProperties>
</file>